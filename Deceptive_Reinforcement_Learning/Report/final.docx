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5F1C6" w14:textId="77777777" w:rsidR="00A27FCB" w:rsidRDefault="00D63F2D">
      <w:pPr>
        <w:pStyle w:val="A5"/>
        <w:spacing w:after="240" w:line="276" w:lineRule="auto"/>
        <w:jc w:val="center"/>
        <w:rPr>
          <w:rFonts w:ascii="Times" w:eastAsia="Times" w:hAnsi="Times" w:cs="Times"/>
          <w:b/>
          <w:bCs/>
          <w:lang w:val="en-US"/>
        </w:rPr>
      </w:pPr>
      <w:bookmarkStart w:id="0" w:name="OLE_LINK7"/>
      <w:r>
        <w:rPr>
          <w:rFonts w:ascii="Times" w:hAnsi="Times"/>
          <w:b/>
          <w:bCs/>
          <w:lang w:val="en-US"/>
        </w:rPr>
        <w:t>D</w:t>
      </w:r>
      <w:bookmarkStart w:id="1" w:name="OLE_LINK8"/>
      <w:bookmarkEnd w:id="0"/>
      <w:r>
        <w:rPr>
          <w:rFonts w:ascii="Times" w:hAnsi="Times"/>
          <w:b/>
          <w:bCs/>
          <w:lang w:val="en-US"/>
        </w:rPr>
        <w:t>e</w:t>
      </w:r>
      <w:bookmarkStart w:id="2" w:name="OLE_LINK9"/>
      <w:bookmarkEnd w:id="1"/>
      <w:r>
        <w:rPr>
          <w:rFonts w:ascii="Times" w:hAnsi="Times"/>
          <w:b/>
          <w:bCs/>
          <w:lang w:val="en-US"/>
        </w:rPr>
        <w:t xml:space="preserve">ceptive Reinforcement Learning by Dealing </w:t>
      </w:r>
    </w:p>
    <w:p w14:paraId="0C19268E" w14:textId="77777777" w:rsidR="00A27FCB" w:rsidRDefault="00D63F2D">
      <w:pPr>
        <w:pStyle w:val="A5"/>
        <w:spacing w:after="240" w:line="276" w:lineRule="auto"/>
        <w:jc w:val="center"/>
        <w:rPr>
          <w:rFonts w:ascii="Times" w:eastAsia="Times" w:hAnsi="Times" w:cs="Times"/>
          <w:b/>
          <w:bCs/>
          <w:lang w:val="en-US"/>
        </w:rPr>
      </w:pPr>
      <w:r>
        <w:rPr>
          <w:rFonts w:ascii="Times" w:hAnsi="Times"/>
          <w:b/>
          <w:bCs/>
          <w:lang w:val="en-US"/>
        </w:rPr>
        <w:t>with Multiple Rewards with Single Q-Table</w:t>
      </w:r>
    </w:p>
    <w:bookmarkEnd w:id="2"/>
    <w:p w14:paraId="3BE8BF2C" w14:textId="77777777" w:rsidR="00A27FCB" w:rsidRDefault="00A27FCB">
      <w:pPr>
        <w:pStyle w:val="A5"/>
        <w:spacing w:after="240" w:line="276" w:lineRule="auto"/>
        <w:rPr>
          <w:rFonts w:ascii="Times" w:eastAsia="Times" w:hAnsi="Times" w:cs="Times"/>
          <w:b/>
          <w:bCs/>
          <w:lang w:val="en-US"/>
        </w:rPr>
      </w:pPr>
    </w:p>
    <w:p w14:paraId="6AFACD8E" w14:textId="77777777" w:rsidR="00A27FCB" w:rsidRDefault="00A27FCB">
      <w:pPr>
        <w:pStyle w:val="A5"/>
        <w:spacing w:after="240" w:line="276" w:lineRule="auto"/>
        <w:jc w:val="center"/>
        <w:sectPr w:rsidR="00A27FCB">
          <w:headerReference w:type="default" r:id="rId7"/>
          <w:footerReference w:type="default" r:id="rId8"/>
          <w:pgSz w:w="11900" w:h="16840"/>
          <w:pgMar w:top="1134" w:right="1134" w:bottom="1134" w:left="1134" w:header="709" w:footer="850" w:gutter="0"/>
          <w:cols w:space="720"/>
        </w:sectPr>
      </w:pPr>
    </w:p>
    <w:p w14:paraId="32ACA0DF" w14:textId="77777777" w:rsidR="00A27FCB" w:rsidRDefault="00D63F2D">
      <w:pPr>
        <w:pStyle w:val="A5"/>
        <w:spacing w:after="240" w:line="276" w:lineRule="auto"/>
        <w:jc w:val="center"/>
        <w:rPr>
          <w:rFonts w:ascii="Times" w:eastAsia="Times" w:hAnsi="Times" w:cs="Times"/>
          <w:b/>
          <w:bCs/>
          <w:lang w:val="en-US"/>
        </w:rPr>
      </w:pPr>
      <w:r>
        <w:rPr>
          <w:rFonts w:ascii="Times" w:hAnsi="Times"/>
          <w:b/>
          <w:bCs/>
          <w:lang w:val="en-US"/>
        </w:rPr>
        <w:t>Abstract</w:t>
      </w:r>
    </w:p>
    <w:p w14:paraId="23A44E39" w14:textId="77777777" w:rsidR="00A27FCB" w:rsidRDefault="00D63F2D">
      <w:pPr>
        <w:pStyle w:val="A5"/>
        <w:spacing w:after="240" w:line="276" w:lineRule="auto"/>
        <w:rPr>
          <w:rFonts w:ascii="Times" w:eastAsia="Times" w:hAnsi="Times" w:cs="Times"/>
          <w:b/>
          <w:bCs/>
          <w:lang w:val="en-US"/>
        </w:rPr>
      </w:pPr>
      <w:r>
        <w:rPr>
          <w:rFonts w:ascii="Times" w:hAnsi="Times"/>
          <w:lang w:val="en-US"/>
        </w:rPr>
        <w:t xml:space="preserve">In this paper, we research the problem of deceptive reinforcement learning by dealing with multiple rewards with a </w:t>
      </w:r>
      <w:r>
        <w:rPr>
          <w:rFonts w:ascii="Times" w:hAnsi="Times"/>
          <w:lang w:val="en-US"/>
        </w:rPr>
        <w:t>single Q-Table. One of the key characters of reinforcement learning is interacting with the reward from the environment. These rewards are present as a reward function in the reinforcement learning model. Deceptive Reinforcement Learning can be used to kee</w:t>
      </w:r>
      <w:r>
        <w:rPr>
          <w:rFonts w:ascii="Times" w:hAnsi="Times"/>
          <w:lang w:val="en-US"/>
        </w:rPr>
        <w:t>p reward functions private by showing the fake path to the observer. However, all of the reward</w:t>
      </w:r>
      <w:del w:id="3" w:author="sage" w:date="2020-06-18T00:12:00Z">
        <w:r>
          <w:rPr>
            <w:rFonts w:ascii="Times" w:hAnsi="Times"/>
            <w:lang w:val="en-US"/>
          </w:rPr>
          <w:delText>s</w:delText>
        </w:r>
      </w:del>
      <w:r>
        <w:rPr>
          <w:rFonts w:ascii="Times" w:hAnsi="Times"/>
          <w:lang w:val="en-US"/>
        </w:rPr>
        <w:t xml:space="preserve"> function information is still required during the whol</w:t>
      </w:r>
      <w:r>
        <w:rPr>
          <w:rFonts w:ascii="Times" w:hAnsi="Times"/>
          <w:lang w:val="zh-CN" w:eastAsia="zh-CN"/>
        </w:rPr>
        <w:t xml:space="preserve">e learning </w:t>
      </w:r>
      <w:del w:id="4" w:author="sage" w:date="2020-06-18T00:12:00Z">
        <w:r>
          <w:rPr>
            <w:rFonts w:ascii="Times" w:hAnsi="Times"/>
            <w:lang w:val="en-US"/>
          </w:rPr>
          <w:delText xml:space="preserve">e </w:delText>
        </w:r>
        <w:commentRangeStart w:id="5"/>
        <w:r>
          <w:rPr>
            <w:rFonts w:ascii="Times" w:hAnsi="Times"/>
            <w:lang w:val="en-US"/>
          </w:rPr>
          <w:delText xml:space="preserve">path planning </w:delText>
        </w:r>
      </w:del>
      <w:commentRangeEnd w:id="5"/>
      <w:r>
        <w:commentReference w:id="5"/>
      </w:r>
      <w:r>
        <w:rPr>
          <w:rFonts w:ascii="Times" w:hAnsi="Times"/>
          <w:lang w:val="en-US"/>
        </w:rPr>
        <w:t>process</w:t>
      </w:r>
      <w:ins w:id="6" w:author="sage" w:date="2020-06-18T00:21:00Z">
        <w:r>
          <w:rPr>
            <w:rFonts w:ascii="Times" w:hAnsi="Times"/>
            <w:lang w:val="zh-CN" w:eastAsia="zh-CN"/>
          </w:rPr>
          <w:t xml:space="preserve"> and e</w:t>
        </w:r>
      </w:ins>
      <w:del w:id="7" w:author="sage" w:date="2020-06-18T00:20:00Z">
        <w:r>
          <w:rPr>
            <w:rFonts w:ascii="Times" w:hAnsi="Times"/>
            <w:lang w:val="en-US"/>
          </w:rPr>
          <w:delText xml:space="preserve">. </w:delText>
        </w:r>
      </w:del>
      <w:ins w:id="8" w:author="sage" w:date="2020-06-18T00:21:00Z">
        <w:r>
          <w:rPr>
            <w:rFonts w:ascii="Times" w:hAnsi="Times"/>
            <w:lang w:val="zh-CN" w:eastAsia="zh-CN"/>
          </w:rPr>
          <w:t>xisting methods have to train multiple Q-tables for correspo</w:t>
        </w:r>
        <w:r>
          <w:rPr>
            <w:rFonts w:ascii="Times" w:hAnsi="Times"/>
            <w:lang w:val="zh-CN" w:eastAsia="zh-CN"/>
          </w:rPr>
          <w:t xml:space="preserve">nding goals(Yue, et al, 2020). </w:t>
        </w:r>
      </w:ins>
      <w:r>
        <w:rPr>
          <w:rFonts w:ascii="Times" w:hAnsi="Times"/>
          <w:lang w:val="en-US"/>
        </w:rPr>
        <w:t>Therefore, we define the problem of dealing with multiple rewards with a single Q-Table, and design two models which have unique characters to solve it. Both models are based on reinforcement learning and dissimulation (A typ</w:t>
      </w:r>
      <w:r>
        <w:rPr>
          <w:rFonts w:ascii="Times" w:hAnsi="Times"/>
          <w:lang w:val="en-US"/>
        </w:rPr>
        <w:t xml:space="preserve">e for deceptive that </w:t>
      </w:r>
      <w:r>
        <w:rPr>
          <w:rFonts w:ascii="Times" w:hAnsi="Times"/>
          <w:lang w:val="en-US"/>
        </w:rPr>
        <w:t>‘</w:t>
      </w:r>
      <w:r>
        <w:rPr>
          <w:rFonts w:ascii="Times" w:hAnsi="Times"/>
          <w:lang w:val="en-US"/>
        </w:rPr>
        <w:t>hides the truth</w:t>
      </w:r>
      <w:r>
        <w:rPr>
          <w:rFonts w:ascii="Times" w:hAnsi="Times"/>
          <w:lang w:val="en-US"/>
        </w:rPr>
        <w:t>’</w:t>
      </w:r>
      <w:r>
        <w:rPr>
          <w:rFonts w:ascii="Times" w:hAnsi="Times"/>
          <w:lang w:val="en-US"/>
        </w:rPr>
        <w:t>). Two models are evaluated and compared with other types of models. The result proves that our models show a deceptive policy comparing with an honest agent and less time complexity and information leak comparing with</w:t>
      </w:r>
      <w:r>
        <w:rPr>
          <w:rFonts w:ascii="Times" w:hAnsi="Times"/>
          <w:lang w:val="en-US"/>
        </w:rPr>
        <w:t xml:space="preserve"> other deceptive reinforcement learning.</w:t>
      </w:r>
    </w:p>
    <w:p w14:paraId="7159B7EC" w14:textId="77777777" w:rsidR="00A27FCB" w:rsidRDefault="00D63F2D">
      <w:pPr>
        <w:pStyle w:val="A5"/>
        <w:spacing w:after="240" w:line="276" w:lineRule="auto"/>
        <w:rPr>
          <w:rFonts w:ascii="Times" w:eastAsia="Times" w:hAnsi="Times" w:cs="Times"/>
          <w:b/>
          <w:bCs/>
          <w:lang w:val="en-US"/>
        </w:rPr>
      </w:pPr>
      <w:r>
        <w:rPr>
          <w:rFonts w:ascii="Times" w:hAnsi="Times"/>
          <w:b/>
          <w:bCs/>
          <w:lang w:val="en-US"/>
        </w:rPr>
        <w:t>1 Introduction</w:t>
      </w:r>
    </w:p>
    <w:p w14:paraId="19F1C30F" w14:textId="77777777" w:rsidR="00A27FCB" w:rsidRDefault="00D63F2D">
      <w:pPr>
        <w:pStyle w:val="A5"/>
        <w:spacing w:after="240" w:line="276" w:lineRule="auto"/>
        <w:rPr>
          <w:rFonts w:ascii="Times" w:eastAsia="Times" w:hAnsi="Times" w:cs="Times"/>
          <w:lang w:val="en-US"/>
        </w:rPr>
      </w:pPr>
      <w:r>
        <w:rPr>
          <w:rFonts w:ascii="Times" w:hAnsi="Times"/>
          <w:lang w:val="en-US"/>
        </w:rPr>
        <w:t xml:space="preserve">Deception is induced by a deceiver that designs and projects a misperception with real representation (Whaley, 1982). Nowadays, deception is widely used as a </w:t>
      </w:r>
      <w:commentRangeStart w:id="9"/>
      <w:del w:id="10" w:author="sage" w:date="2020-06-18T00:17:00Z">
        <w:r>
          <w:rPr>
            <w:rFonts w:ascii="Times" w:hAnsi="Times"/>
            <w:lang w:val="en-US"/>
          </w:rPr>
          <w:delText>handful</w:delText>
        </w:r>
      </w:del>
      <w:commentRangeEnd w:id="9"/>
      <w:r>
        <w:commentReference w:id="9"/>
      </w:r>
      <w:del w:id="11" w:author="sage" w:date="2020-06-18T00:17:00Z">
        <w:r>
          <w:rPr>
            <w:rFonts w:ascii="Times" w:hAnsi="Times"/>
            <w:lang w:val="en-US"/>
          </w:rPr>
          <w:delText xml:space="preserve"> </w:delText>
        </w:r>
      </w:del>
      <w:r>
        <w:rPr>
          <w:rFonts w:ascii="Times" w:hAnsi="Times"/>
          <w:lang w:val="en-US"/>
        </w:rPr>
        <w:t xml:space="preserve">tool in national defense (Masters and Sardina, 2017), games (Anderson, et al, 2018), cybersecurity (Huang and Zhu, 2019) and etc.  Deceptive </w:t>
      </w:r>
      <w:commentRangeStart w:id="12"/>
      <w:r>
        <w:rPr>
          <w:rFonts w:ascii="Times" w:hAnsi="Times"/>
          <w:lang w:val="en-US"/>
        </w:rPr>
        <w:t>path</w:t>
      </w:r>
      <w:del w:id="13" w:author="sage" w:date="2020-06-18T00:17:00Z">
        <w:r>
          <w:rPr>
            <w:rFonts w:ascii="Times" w:hAnsi="Times"/>
            <w:lang w:val="en-US"/>
          </w:rPr>
          <w:delText>ing</w:delText>
        </w:r>
      </w:del>
      <w:r>
        <w:rPr>
          <w:rFonts w:ascii="Times" w:hAnsi="Times"/>
          <w:lang w:val="zh-CN" w:eastAsia="zh-CN"/>
        </w:rPr>
        <w:t xml:space="preserve"> planning</w:t>
      </w:r>
      <w:r>
        <w:rPr>
          <w:rFonts w:ascii="Times" w:hAnsi="Times"/>
          <w:lang w:val="en-US"/>
        </w:rPr>
        <w:t xml:space="preserve"> </w:t>
      </w:r>
      <w:commentRangeEnd w:id="12"/>
      <w:r>
        <w:commentReference w:id="12"/>
      </w:r>
      <w:r>
        <w:rPr>
          <w:rFonts w:ascii="Times" w:hAnsi="Times"/>
          <w:lang w:val="en-US"/>
        </w:rPr>
        <w:t>is one of the applications of deception. For example, there are several potential targets and o</w:t>
      </w:r>
      <w:r>
        <w:rPr>
          <w:rFonts w:ascii="Times" w:hAnsi="Times"/>
          <w:lang w:val="en-US"/>
        </w:rPr>
        <w:t xml:space="preserve">ur force in going to raid one of them, which is called real goal, and the </w:t>
      </w:r>
      <w:ins w:id="14" w:author="sage" w:date="2020-06-18T00:17:00Z">
        <w:r>
          <w:rPr>
            <w:rFonts w:ascii="Times" w:hAnsi="Times"/>
            <w:lang w:val="zh-CN" w:eastAsia="zh-CN"/>
          </w:rPr>
          <w:t>other</w:t>
        </w:r>
      </w:ins>
      <w:commentRangeStart w:id="15"/>
      <w:del w:id="16" w:author="sage" w:date="2020-06-18T00:17:00Z">
        <w:r>
          <w:rPr>
            <w:rFonts w:ascii="Times" w:hAnsi="Times"/>
            <w:lang w:val="en-US"/>
          </w:rPr>
          <w:delText>rest</w:delText>
        </w:r>
      </w:del>
      <w:r>
        <w:rPr>
          <w:rFonts w:ascii="Times" w:hAnsi="Times"/>
          <w:lang w:val="en-US"/>
        </w:rPr>
        <w:t xml:space="preserve"> </w:t>
      </w:r>
      <w:commentRangeEnd w:id="15"/>
      <w:r>
        <w:commentReference w:id="15"/>
      </w:r>
      <w:r>
        <w:rPr>
          <w:rFonts w:ascii="Times" w:hAnsi="Times"/>
          <w:lang w:val="en-US"/>
        </w:rPr>
        <w:t>goals are considered as bogus ones. The enemy is able to observe our army by satellite and we want them to realize the real target as late as possible. This can be perfe</w:t>
      </w:r>
      <w:r>
        <w:rPr>
          <w:rFonts w:ascii="Times" w:hAnsi="Times"/>
          <w:lang w:val="en-US"/>
        </w:rPr>
        <w:t xml:space="preserve">ctly </w:t>
      </w:r>
      <w:r>
        <w:rPr>
          <w:rFonts w:ascii="Times" w:hAnsi="Times"/>
          <w:lang w:val="en-US"/>
        </w:rPr>
        <w:t xml:space="preserve">represented and solved by reinforcement learning (RL). </w:t>
      </w:r>
    </w:p>
    <w:p w14:paraId="6AD4E6B2" w14:textId="77777777" w:rsidR="00A27FCB" w:rsidRDefault="00D63F2D">
      <w:pPr>
        <w:pStyle w:val="A5"/>
        <w:spacing w:after="240" w:line="276" w:lineRule="auto"/>
        <w:rPr>
          <w:rFonts w:ascii="Times" w:eastAsia="Times" w:hAnsi="Times" w:cs="Times"/>
          <w:lang w:val="en-US"/>
        </w:rPr>
      </w:pPr>
      <w:r>
        <w:rPr>
          <w:rFonts w:ascii="Times" w:hAnsi="Times"/>
          <w:lang w:val="en-US"/>
        </w:rPr>
        <w:t>Reinforcement learning is a form of machine learning that emphasizes how computer agents act based on the environment they are in to maximize the expected rewards they gain from their actions.  Q</w:t>
      </w:r>
      <w:r>
        <w:rPr>
          <w:rFonts w:ascii="Times" w:hAnsi="Times"/>
          <w:lang w:val="en-US"/>
        </w:rPr>
        <w:t>-learning is the RL technique adopted in this study that by iteratively updating the future rewards of each state, a Q table can be learned. Q table is a simple lookup table, namely, it records the maximum cumulative future rewards of each state that can g</w:t>
      </w:r>
      <w:r>
        <w:rPr>
          <w:rFonts w:ascii="Times" w:hAnsi="Times"/>
          <w:lang w:val="en-US"/>
        </w:rPr>
        <w:t xml:space="preserve">uide the agents to the best actions. </w:t>
      </w:r>
    </w:p>
    <w:p w14:paraId="04A3291D" w14:textId="77777777" w:rsidR="00A27FCB" w:rsidRDefault="00D63F2D">
      <w:pPr>
        <w:pStyle w:val="A5"/>
        <w:spacing w:after="240" w:line="276" w:lineRule="auto"/>
        <w:rPr>
          <w:rFonts w:ascii="Times" w:eastAsia="Times" w:hAnsi="Times" w:cs="Times"/>
          <w:lang w:val="en-US"/>
        </w:rPr>
      </w:pPr>
      <w:r>
        <w:rPr>
          <w:rFonts w:ascii="Times" w:hAnsi="Times"/>
          <w:lang w:val="en-US"/>
        </w:rPr>
        <w:t>There are two mainstream types of methods in deceptive path planning. The first one is a Model-Based Deceptive Pathing. This method requires a way to calculate an optimal last deceptive point (LDP) (Masters and Sardina</w:t>
      </w:r>
      <w:r>
        <w:rPr>
          <w:rFonts w:ascii="Times" w:hAnsi="Times"/>
          <w:lang w:val="en-US"/>
        </w:rPr>
        <w:t xml:space="preserve">, 2017). LDP is a point that any sub-sequential actions after that point are truthful, thus not deceptive. However, this method is less general since the model </w:t>
      </w:r>
      <w:commentRangeStart w:id="17"/>
      <w:del w:id="18" w:author="sage" w:date="2020-06-18T00:15:00Z">
        <w:r>
          <w:rPr>
            <w:rFonts w:ascii="Times" w:hAnsi="Times"/>
            <w:lang w:val="en-US"/>
          </w:rPr>
          <w:delText xml:space="preserve">requires planning and reasoning to induce deception. </w:delText>
        </w:r>
      </w:del>
      <w:commentRangeEnd w:id="17"/>
      <w:r>
        <w:commentReference w:id="17"/>
      </w:r>
      <w:r>
        <w:rPr>
          <w:rFonts w:ascii="Times" w:hAnsi="Times"/>
          <w:lang w:val="en-US"/>
        </w:rPr>
        <w:t>requires a model of the problem, whereas</w:t>
      </w:r>
      <w:r>
        <w:rPr>
          <w:rFonts w:ascii="Times" w:hAnsi="Times"/>
          <w:lang w:val="en-US"/>
        </w:rPr>
        <w:t xml:space="preserve"> model-free RL can be used with or without a model</w:t>
      </w:r>
    </w:p>
    <w:p w14:paraId="026CE720" w14:textId="77777777" w:rsidR="00A27FCB" w:rsidRDefault="00D63F2D">
      <w:pPr>
        <w:pStyle w:val="A5"/>
        <w:spacing w:after="240" w:line="276" w:lineRule="auto"/>
        <w:rPr>
          <w:rFonts w:ascii="Times" w:eastAsia="Times" w:hAnsi="Times" w:cs="Times"/>
          <w:lang w:val="en-US"/>
        </w:rPr>
      </w:pPr>
      <w:r>
        <w:rPr>
          <w:rFonts w:ascii="Times" w:hAnsi="Times"/>
          <w:lang w:val="en-US"/>
        </w:rPr>
        <w:t>Another type is called Model-Free Method (</w:t>
      </w:r>
      <w:commentRangeStart w:id="19"/>
      <w:del w:id="20" w:author="sage" w:date="2020-06-18T00:21:00Z">
        <w:r>
          <w:rPr>
            <w:rFonts w:ascii="Times" w:hAnsi="Times"/>
            <w:lang w:val="en-US"/>
          </w:rPr>
          <w:delText>Yue, et al</w:delText>
        </w:r>
      </w:del>
      <w:commentRangeEnd w:id="19"/>
      <w:r>
        <w:commentReference w:id="19"/>
      </w:r>
      <w:ins w:id="21" w:author="sage" w:date="2020-06-18T00:21:00Z">
        <w:r>
          <w:rPr>
            <w:rFonts w:ascii="Times" w:hAnsi="Times"/>
            <w:lang w:val="en-US"/>
          </w:rPr>
          <w:t xml:space="preserve"> Sutton and Barto </w:t>
        </w:r>
      </w:ins>
      <w:r>
        <w:rPr>
          <w:rFonts w:ascii="Times" w:hAnsi="Times"/>
          <w:lang w:val="en-US"/>
        </w:rPr>
        <w:t xml:space="preserve">, </w:t>
      </w:r>
      <w:ins w:id="22" w:author="sage" w:date="2020-06-18T00:22:00Z">
        <w:r>
          <w:rPr>
            <w:rFonts w:ascii="Times" w:hAnsi="Times"/>
            <w:lang w:val="zh-CN" w:eastAsia="zh-CN"/>
          </w:rPr>
          <w:t>2018</w:t>
        </w:r>
      </w:ins>
      <w:commentRangeStart w:id="23"/>
      <w:del w:id="24" w:author="sage" w:date="2020-06-18T00:22:00Z">
        <w:r>
          <w:rPr>
            <w:rFonts w:ascii="Times" w:hAnsi="Times"/>
            <w:lang w:val="en-US"/>
          </w:rPr>
          <w:delText>??</w:delText>
        </w:r>
      </w:del>
      <w:commentRangeEnd w:id="23"/>
      <w:r>
        <w:commentReference w:id="23"/>
      </w:r>
      <w:r>
        <w:rPr>
          <w:rFonts w:ascii="Times" w:hAnsi="Times"/>
          <w:lang w:val="en-US"/>
        </w:rPr>
        <w:t>). It only relies on real samples from the environment and never uses generated predictions of next state and next reward to alter behavior (although they might sample from experience memory, which is close to being a model). Namely, we expect the model to</w:t>
      </w:r>
      <w:r>
        <w:rPr>
          <w:rFonts w:ascii="Times" w:hAnsi="Times"/>
          <w:lang w:val="en-US"/>
        </w:rPr>
        <w:t xml:space="preserve"> learn by itself, therefore reinforcement learning is used. </w:t>
      </w:r>
    </w:p>
    <w:p w14:paraId="26EB62D6" w14:textId="77777777" w:rsidR="00A27FCB" w:rsidRDefault="00D63F2D">
      <w:pPr>
        <w:pStyle w:val="A5"/>
        <w:spacing w:after="240" w:line="276" w:lineRule="auto"/>
        <w:rPr>
          <w:rFonts w:ascii="Times" w:eastAsia="Times" w:hAnsi="Times" w:cs="Times"/>
          <w:lang w:val="en-US"/>
        </w:rPr>
      </w:pPr>
      <w:r>
        <w:rPr>
          <w:rFonts w:ascii="Times" w:hAnsi="Times"/>
          <w:lang w:val="en-US"/>
        </w:rPr>
        <w:t>In this paper, two models are presented: one is based on an inadmissible heuristic to the real goal as a distraction, and another is similar to</w:t>
      </w:r>
      <w:ins w:id="25" w:author="sage" w:date="2020-06-18T00:23:00Z">
        <w:r>
          <w:rPr>
            <w:rFonts w:ascii="Times" w:hAnsi="Times"/>
            <w:lang w:val="zh-CN" w:eastAsia="zh-CN"/>
          </w:rPr>
          <w:t xml:space="preserve"> the</w:t>
        </w:r>
      </w:ins>
      <w:del w:id="26" w:author="sage" w:date="2020-06-18T00:23:00Z">
        <w:r>
          <w:rPr>
            <w:rFonts w:ascii="Times" w:hAnsi="Times"/>
            <w:lang w:val="en-US"/>
          </w:rPr>
          <w:delText xml:space="preserve"> </w:delText>
        </w:r>
        <w:commentRangeStart w:id="27"/>
        <w:r>
          <w:rPr>
            <w:rFonts w:ascii="Times" w:hAnsi="Times"/>
            <w:lang w:val="en-US"/>
          </w:rPr>
          <w:delText>Yue Yang a</w:delText>
        </w:r>
      </w:del>
      <w:commentRangeEnd w:id="27"/>
      <w:r>
        <w:commentReference w:id="27"/>
      </w:r>
      <w:del w:id="28" w:author="sage" w:date="2020-06-18T00:23:00Z">
        <w:r>
          <w:rPr>
            <w:rFonts w:ascii="Times" w:hAnsi="Times"/>
            <w:lang w:val="en-US"/>
          </w:rPr>
          <w:delText>nd etc</w:delText>
        </w:r>
        <w:r>
          <w:rPr>
            <w:rFonts w:ascii="Times" w:hAnsi="Times"/>
            <w:lang w:val="en-US"/>
          </w:rPr>
          <w:delText>’</w:delText>
        </w:r>
        <w:r>
          <w:rPr>
            <w:rFonts w:ascii="Times" w:hAnsi="Times"/>
            <w:lang w:val="en-US"/>
          </w:rPr>
          <w:delText>s</w:delText>
        </w:r>
      </w:del>
      <w:r>
        <w:rPr>
          <w:rFonts w:ascii="Times" w:hAnsi="Times"/>
          <w:lang w:val="en-US"/>
        </w:rPr>
        <w:t xml:space="preserve"> ambiguity model</w:t>
      </w:r>
      <w:ins w:id="29" w:author="sage" w:date="2020-06-18T00:23:00Z">
        <w:r>
          <w:rPr>
            <w:rFonts w:ascii="Times" w:hAnsi="Times"/>
            <w:lang w:val="zh-CN" w:eastAsia="zh-CN"/>
          </w:rPr>
          <w:t>(Yue, et a</w:t>
        </w:r>
        <w:r>
          <w:rPr>
            <w:rFonts w:ascii="Times" w:hAnsi="Times"/>
            <w:lang w:val="zh-CN" w:eastAsia="zh-CN"/>
          </w:rPr>
          <w:t>l, 2020)</w:t>
        </w:r>
      </w:ins>
      <w:r>
        <w:rPr>
          <w:rFonts w:ascii="Times" w:hAnsi="Times"/>
          <w:lang w:val="en-US"/>
        </w:rPr>
        <w:t xml:space="preserve"> that choosing the actions that maximize the entropy from the observer</w:t>
      </w:r>
      <w:r>
        <w:rPr>
          <w:rFonts w:ascii="Times" w:hAnsi="Times"/>
          <w:lang w:val="en-US"/>
        </w:rPr>
        <w:t>’</w:t>
      </w:r>
      <w:r>
        <w:rPr>
          <w:rFonts w:ascii="Times" w:hAnsi="Times"/>
          <w:lang w:val="en-US"/>
        </w:rPr>
        <w:t>s angle of vision. But our model only uses a one-q table. Since Yue</w:t>
      </w:r>
      <w:r>
        <w:rPr>
          <w:rFonts w:ascii="Times" w:hAnsi="Times"/>
          <w:lang w:val="en-US"/>
        </w:rPr>
        <w:t>’</w:t>
      </w:r>
      <w:r>
        <w:rPr>
          <w:rFonts w:ascii="Times" w:hAnsi="Times"/>
          <w:lang w:val="en-US"/>
        </w:rPr>
        <w:t>s model needs to train a Q-table for each real goal and bogus goals, it may fall into the curse of time compl</w:t>
      </w:r>
      <w:r>
        <w:rPr>
          <w:rFonts w:ascii="Times" w:hAnsi="Times"/>
          <w:lang w:val="en-US"/>
        </w:rPr>
        <w:t xml:space="preserve">exity when there are too many goals, our model rescues it </w:t>
      </w:r>
      <w:r>
        <w:rPr>
          <w:rFonts w:ascii="Times" w:hAnsi="Times"/>
          <w:lang w:val="en-US"/>
        </w:rPr>
        <w:lastRenderedPageBreak/>
        <w:t>from it, with a little trade-off of deception ability. Furthermore, since only one table is trained, the</w:t>
      </w:r>
      <w:del w:id="30" w:author="Timothy Miller" w:date="2020-06-16T06:27:00Z">
        <w:r>
          <w:rPr>
            <w:rFonts w:ascii="Times" w:hAnsi="Times"/>
            <w:lang w:val="en-US"/>
          </w:rPr>
          <w:delText xml:space="preserve"> </w:delText>
        </w:r>
      </w:del>
      <w:r>
        <w:rPr>
          <w:rFonts w:ascii="Times" w:hAnsi="Times"/>
          <w:lang w:val="en-US"/>
        </w:rPr>
        <w:t xml:space="preserve"> total amount of information is reduced, thus less risk of information leak. </w:t>
      </w:r>
    </w:p>
    <w:p w14:paraId="2F3B65AA" w14:textId="77777777" w:rsidR="00A27FCB" w:rsidRDefault="00D63F2D">
      <w:pPr>
        <w:pStyle w:val="A5"/>
        <w:spacing w:after="240" w:line="276" w:lineRule="auto"/>
        <w:rPr>
          <w:rFonts w:ascii="Times" w:eastAsia="Times" w:hAnsi="Times" w:cs="Times"/>
          <w:lang w:val="en-US"/>
        </w:rPr>
      </w:pPr>
      <w:r>
        <w:rPr>
          <w:rFonts w:ascii="Times" w:hAnsi="Times"/>
          <w:lang w:val="en-US"/>
        </w:rPr>
        <w:t>There are three</w:t>
      </w:r>
      <w:r>
        <w:rPr>
          <w:rFonts w:ascii="Times" w:hAnsi="Times"/>
          <w:lang w:val="en-US"/>
        </w:rPr>
        <w:t xml:space="preserve"> evaluation metrics used. The proportion of exposed paths, probability of the real goal in the observer</w:t>
      </w:r>
      <w:r>
        <w:rPr>
          <w:rFonts w:ascii="Times" w:hAnsi="Times"/>
          <w:lang w:val="en-US"/>
        </w:rPr>
        <w:t>’</w:t>
      </w:r>
      <w:r>
        <w:rPr>
          <w:rFonts w:ascii="Times" w:hAnsi="Times"/>
          <w:lang w:val="en-US"/>
        </w:rPr>
        <w:t xml:space="preserve">s point of view, and cost of the pathing. The results show that comparing to </w:t>
      </w:r>
      <w:commentRangeStart w:id="31"/>
      <w:r>
        <w:rPr>
          <w:rFonts w:ascii="Times" w:hAnsi="Times"/>
          <w:lang w:val="en-US"/>
        </w:rPr>
        <w:t>ambiguity model</w:t>
      </w:r>
      <w:commentRangeEnd w:id="31"/>
      <w:r>
        <w:commentReference w:id="31"/>
      </w:r>
      <w:ins w:id="32" w:author="sage" w:date="2020-06-18T00:24:00Z">
        <w:r>
          <w:rPr>
            <w:rFonts w:ascii="Times" w:hAnsi="Times"/>
            <w:lang w:val="zh-CN" w:eastAsia="zh-CN"/>
          </w:rPr>
          <w:t>(Yue, et al, 2020)</w:t>
        </w:r>
        <w:r>
          <w:rPr>
            <w:rFonts w:ascii="Times" w:hAnsi="Times"/>
            <w:lang w:val="en-US"/>
          </w:rPr>
          <w:t xml:space="preserve"> </w:t>
        </w:r>
      </w:ins>
      <w:r>
        <w:rPr>
          <w:rFonts w:ascii="Times" w:hAnsi="Times"/>
          <w:lang w:val="en-US"/>
        </w:rPr>
        <w:t>, the heuristic model has the lowest c</w:t>
      </w:r>
      <w:r>
        <w:rPr>
          <w:rFonts w:ascii="Times" w:hAnsi="Times"/>
          <w:lang w:val="en-US"/>
        </w:rPr>
        <w:t>ost but most exposed paths and highest probability of the real goals, and the entropy model has very close performance in these three metrics even the time of training is n times less than the ambiguity model where n is the number of goals.</w:t>
      </w:r>
    </w:p>
    <w:p w14:paraId="14B804E6" w14:textId="77777777" w:rsidR="00A27FCB" w:rsidRDefault="00D63F2D">
      <w:pPr>
        <w:pStyle w:val="A5"/>
        <w:spacing w:after="240" w:line="276" w:lineRule="auto"/>
        <w:rPr>
          <w:rFonts w:ascii="Times" w:eastAsia="Times" w:hAnsi="Times" w:cs="Times"/>
          <w:b/>
          <w:bCs/>
          <w:lang w:val="en-US"/>
        </w:rPr>
      </w:pPr>
      <w:r>
        <w:rPr>
          <w:rFonts w:ascii="Times" w:hAnsi="Times"/>
          <w:b/>
          <w:bCs/>
          <w:lang w:val="en-US"/>
        </w:rPr>
        <w:t>2 Background</w:t>
      </w:r>
    </w:p>
    <w:p w14:paraId="72A0B2BC" w14:textId="77777777" w:rsidR="00A27FCB" w:rsidRDefault="00D63F2D">
      <w:pPr>
        <w:pStyle w:val="A5"/>
        <w:spacing w:after="240" w:line="276" w:lineRule="auto"/>
        <w:rPr>
          <w:rFonts w:ascii="Times" w:eastAsia="Times" w:hAnsi="Times" w:cs="Times"/>
          <w:lang w:val="en-US"/>
        </w:rPr>
      </w:pPr>
      <w:r>
        <w:rPr>
          <w:rFonts w:ascii="Times" w:hAnsi="Times"/>
          <w:lang w:val="en-US"/>
        </w:rPr>
        <w:t>De</w:t>
      </w:r>
      <w:r>
        <w:rPr>
          <w:rFonts w:ascii="Times" w:hAnsi="Times"/>
          <w:lang w:val="en-US"/>
        </w:rPr>
        <w:t>ceptive path planning is an intersection of two disciplines within Computer Science: path-planning and goal recognition (Masters and Sardina, 2017). There are many algorithms solving path-planning problems, for example, A-star search (Hart, et al., 1968) c</w:t>
      </w:r>
      <w:r>
        <w:rPr>
          <w:rFonts w:ascii="Times" w:hAnsi="Times"/>
          <w:lang w:val="en-US"/>
        </w:rPr>
        <w:t>an guarantee the optimality of the solution, but rather totally truthful in the view of an intelligent observer. An observer predicts agents</w:t>
      </w:r>
      <w:r>
        <w:rPr>
          <w:rFonts w:ascii="Times" w:hAnsi="Times"/>
          <w:lang w:val="en-US"/>
        </w:rPr>
        <w:t xml:space="preserve">’ </w:t>
      </w:r>
      <w:r>
        <w:rPr>
          <w:rFonts w:ascii="Times" w:hAnsi="Times"/>
          <w:lang w:val="en-US"/>
        </w:rPr>
        <w:t>actions by modeling the agents in some way (Banerjee and Peng, 2003).</w:t>
      </w:r>
    </w:p>
    <w:p w14:paraId="19F5C591" w14:textId="77777777" w:rsidR="00A27FCB" w:rsidRDefault="00D63F2D">
      <w:pPr>
        <w:pStyle w:val="A5"/>
        <w:spacing w:after="240" w:line="276" w:lineRule="auto"/>
        <w:rPr>
          <w:rFonts w:ascii="Times" w:eastAsia="Times" w:hAnsi="Times" w:cs="Times"/>
          <w:lang w:val="en-US"/>
        </w:rPr>
      </w:pPr>
      <w:r>
        <w:rPr>
          <w:rFonts w:ascii="Times" w:hAnsi="Times"/>
          <w:lang w:val="en-US"/>
        </w:rPr>
        <w:t xml:space="preserve">As an essential indicator of intelligence (Alloway, et al., 2015), deception, is the key part of deceptive path planning that keeps the goal not recognizable as long as possible during the pathing to against observers. </w:t>
      </w:r>
    </w:p>
    <w:p w14:paraId="04A91B7A" w14:textId="77777777" w:rsidR="00A27FCB" w:rsidRDefault="00D63F2D">
      <w:pPr>
        <w:pStyle w:val="A5"/>
        <w:spacing w:after="240" w:line="276" w:lineRule="auto"/>
        <w:rPr>
          <w:rFonts w:ascii="Times" w:eastAsia="Times" w:hAnsi="Times" w:cs="Times"/>
          <w:lang w:val="en-US"/>
        </w:rPr>
      </w:pPr>
      <w:r>
        <w:rPr>
          <w:rFonts w:ascii="Times" w:hAnsi="Times"/>
          <w:lang w:val="en-US"/>
        </w:rPr>
        <w:t>From the perspective of psychologist</w:t>
      </w:r>
      <w:r>
        <w:rPr>
          <w:rFonts w:ascii="Times" w:hAnsi="Times"/>
          <w:lang w:val="en-US"/>
        </w:rPr>
        <w:t xml:space="preserve">s, there are two types of deceptions, dissimulation (hiding the real) and simulation (showing the false) (Whaley, 1982). In the scenario of this paper, </w:t>
      </w:r>
      <w:commentRangeStart w:id="33"/>
      <w:del w:id="34" w:author="sage" w:date="2020-06-18T00:25:00Z">
        <w:r>
          <w:rPr>
            <w:rFonts w:ascii="Times" w:hAnsi="Times"/>
            <w:lang w:val="en-US"/>
          </w:rPr>
          <w:delText>dissimulation is focused</w:delText>
        </w:r>
      </w:del>
      <w:commentRangeEnd w:id="33"/>
      <w:r>
        <w:commentReference w:id="33"/>
      </w:r>
      <w:ins w:id="35" w:author="sage" w:date="2020-06-18T00:25:00Z">
        <w:r>
          <w:rPr>
            <w:rFonts w:ascii="Times" w:hAnsi="Times"/>
            <w:lang w:val="zh-CN" w:eastAsia="zh-CN"/>
          </w:rPr>
          <w:t>we focus on dissimulation</w:t>
        </w:r>
      </w:ins>
      <w:r>
        <w:rPr>
          <w:rFonts w:ascii="Times" w:hAnsi="Times"/>
          <w:lang w:val="en-US"/>
        </w:rPr>
        <w:t>, that we are trying to preserve real goal privacy b</w:t>
      </w:r>
      <w:r>
        <w:rPr>
          <w:rFonts w:ascii="Times" w:hAnsi="Times"/>
          <w:lang w:val="en-US"/>
        </w:rPr>
        <w:t>y hiding the reward function of reinforcement learning, in two ways, making inadmissible heuristics and maximizing entropy from the observer</w:t>
      </w:r>
      <w:r>
        <w:rPr>
          <w:rFonts w:ascii="Times" w:hAnsi="Times"/>
          <w:lang w:val="en-US"/>
        </w:rPr>
        <w:t>’</w:t>
      </w:r>
      <w:r>
        <w:rPr>
          <w:rFonts w:ascii="Times" w:hAnsi="Times"/>
          <w:lang w:val="en-US"/>
        </w:rPr>
        <w:t>s angle of vision. Also, reinforcement learning with multiple shared rewards is a hot topic. Douglas promotes an in</w:t>
      </w:r>
      <w:r>
        <w:rPr>
          <w:rFonts w:ascii="Times" w:hAnsi="Times"/>
          <w:lang w:val="en-US"/>
        </w:rPr>
        <w:t>tegrated interaction model which deals with multiple reward function and goals property (Gouglas M., and Guisi, 2016).</w:t>
      </w:r>
    </w:p>
    <w:p w14:paraId="668FDBF4" w14:textId="77777777" w:rsidR="00A27FCB" w:rsidRDefault="00D63F2D">
      <w:pPr>
        <w:pStyle w:val="A5"/>
        <w:spacing w:after="240" w:line="276" w:lineRule="auto"/>
        <w:rPr>
          <w:rFonts w:ascii="Times" w:eastAsia="Times" w:hAnsi="Times" w:cs="Times"/>
          <w:b/>
          <w:bCs/>
          <w:lang w:val="en-US"/>
        </w:rPr>
      </w:pPr>
      <w:r>
        <w:rPr>
          <w:rFonts w:ascii="Times" w:hAnsi="Times"/>
          <w:b/>
          <w:bCs/>
          <w:lang w:val="en-US"/>
        </w:rPr>
        <w:t>2.1 Inadmissible heuristics</w:t>
      </w:r>
    </w:p>
    <w:p w14:paraId="37F6082B" w14:textId="77777777" w:rsidR="00A27FCB" w:rsidRDefault="00D63F2D">
      <w:pPr>
        <w:pStyle w:val="A5"/>
        <w:spacing w:after="240" w:line="276" w:lineRule="auto"/>
        <w:rPr>
          <w:rFonts w:ascii="Times" w:eastAsia="Times" w:hAnsi="Times" w:cs="Times"/>
          <w:lang w:val="en-US"/>
        </w:rPr>
      </w:pPr>
      <w:r>
        <w:rPr>
          <w:rFonts w:ascii="Times" w:hAnsi="Times"/>
          <w:lang w:val="en-US"/>
        </w:rPr>
        <w:t xml:space="preserve">The idea of making inadmissible heuristics is from the paper named deceptive game of </w:t>
      </w:r>
      <w:commentRangeStart w:id="36"/>
      <w:r>
        <w:rPr>
          <w:rFonts w:ascii="Times" w:hAnsi="Times"/>
          <w:lang w:val="en-US"/>
        </w:rPr>
        <w:t>Anderson</w:t>
      </w:r>
      <w:del w:id="37" w:author="sage" w:date="2020-06-18T00:24:00Z">
        <w:r>
          <w:rPr>
            <w:rFonts w:ascii="Times" w:hAnsi="Times"/>
            <w:lang w:val="en-US"/>
          </w:rPr>
          <w:delText xml:space="preserve"> </w:delText>
        </w:r>
      </w:del>
      <w:commentRangeEnd w:id="36"/>
      <w:r>
        <w:commentReference w:id="36"/>
      </w:r>
      <w:commentRangeStart w:id="38"/>
      <w:del w:id="39" w:author="sage" w:date="2020-06-18T00:24:00Z">
        <w:r>
          <w:rPr>
            <w:rFonts w:ascii="Times" w:hAnsi="Times"/>
            <w:lang w:val="en-US"/>
          </w:rPr>
          <w:delText>and</w:delText>
        </w:r>
      </w:del>
      <w:r>
        <w:rPr>
          <w:rFonts w:ascii="Times" w:hAnsi="Times"/>
          <w:lang w:val="en-US"/>
        </w:rPr>
        <w:t xml:space="preserve"> et al</w:t>
      </w:r>
      <w:commentRangeEnd w:id="38"/>
      <w:r>
        <w:commentReference w:id="38"/>
      </w:r>
      <w:r>
        <w:rPr>
          <w:rFonts w:ascii="Times" w:hAnsi="Times"/>
          <w:lang w:val="en-US"/>
        </w:rPr>
        <w:t xml:space="preserve">., they proposed that making a reward structure that </w:t>
      </w:r>
      <w:commentRangeStart w:id="40"/>
      <w:r>
        <w:rPr>
          <w:rFonts w:ascii="Times" w:hAnsi="Times"/>
          <w:lang w:val="en-US"/>
        </w:rPr>
        <w:t>offer</w:t>
      </w:r>
      <w:ins w:id="41" w:author="sage" w:date="2020-06-18T00:24:00Z">
        <w:r>
          <w:rPr>
            <w:rFonts w:ascii="Times" w:hAnsi="Times"/>
            <w:lang w:val="zh-CN" w:eastAsia="zh-CN"/>
          </w:rPr>
          <w:t>s</w:t>
        </w:r>
      </w:ins>
      <w:del w:id="42" w:author="sage" w:date="2020-06-18T00:24:00Z">
        <w:r>
          <w:rPr>
            <w:rFonts w:ascii="Times" w:hAnsi="Times"/>
            <w:lang w:val="en-US"/>
          </w:rPr>
          <w:delText>ing</w:delText>
        </w:r>
      </w:del>
      <w:r>
        <w:rPr>
          <w:rFonts w:ascii="Times" w:hAnsi="Times"/>
          <w:lang w:val="en-US"/>
        </w:rPr>
        <w:t xml:space="preserve"> </w:t>
      </w:r>
      <w:commentRangeEnd w:id="40"/>
      <w:r>
        <w:commentReference w:id="40"/>
      </w:r>
      <w:r>
        <w:rPr>
          <w:rFonts w:ascii="Times" w:hAnsi="Times"/>
          <w:lang w:val="en-US"/>
        </w:rPr>
        <w:t>the agent a suboptimal policy can be seen as a deceptive strategy. Thus, making an inadmissible heuristic, for example, the inverse distance from an optimal policy, would result in deception</w:t>
      </w:r>
      <w:r>
        <w:rPr>
          <w:rFonts w:ascii="Times" w:hAnsi="Times"/>
          <w:lang w:val="en-US"/>
        </w:rPr>
        <w:t>. There are three categories of deception in their games to trap AI agents, greedy trap, smoothness trap, and generality trap. The idea of a greedy trap contributes the most inspiration to the heuristic model in our study. The way to do it is designing a g</w:t>
      </w:r>
      <w:r>
        <w:rPr>
          <w:rFonts w:ascii="Times" w:hAnsi="Times"/>
          <w:lang w:val="en-US"/>
        </w:rPr>
        <w:t>ame with small rewards that attract the agents into actions that makes future larger reward unattainable. For example, in Super Mario, if a very large reward of taking coins is given to the AI agents during training, it is very likely that the agents are g</w:t>
      </w:r>
      <w:r>
        <w:rPr>
          <w:rFonts w:ascii="Times" w:hAnsi="Times"/>
          <w:lang w:val="en-US"/>
        </w:rPr>
        <w:t xml:space="preserve">oing to run out of time by collecting all possible coins, instead of moving to the destination. This kind of deception strategy is a simulation, if this idea is applied to reinforcement learning, in which the reward function is giving extra rewards to the </w:t>
      </w:r>
      <w:r>
        <w:rPr>
          <w:rFonts w:ascii="Times" w:hAnsi="Times"/>
          <w:lang w:val="en-US"/>
        </w:rPr>
        <w:t>bogus goals, the agents would result in two sequences of actions. The first sequence happens when the extra rewards to the bogus goal are relatively lower, the result would be exactly the same as the solution of A star search, which is the truthful optimal</w:t>
      </w:r>
      <w:r>
        <w:rPr>
          <w:rFonts w:ascii="Times" w:hAnsi="Times"/>
          <w:lang w:val="en-US"/>
        </w:rPr>
        <w:t xml:space="preserve"> path. The second sequence would lead the agent to the trap of fake goals when the rewards given to the fake goals are relatively higher, namely, the agent would never be able to go to the real goal. Therefore, in later studies, we would alter this idea of</w:t>
      </w:r>
      <w:r>
        <w:rPr>
          <w:rFonts w:ascii="Times" w:hAnsi="Times"/>
          <w:lang w:val="en-US"/>
        </w:rPr>
        <w:t xml:space="preserve"> a greedy trap into dissimulation.</w:t>
      </w:r>
    </w:p>
    <w:p w14:paraId="74A41C01" w14:textId="77777777" w:rsidR="00A27FCB" w:rsidRDefault="00D63F2D">
      <w:pPr>
        <w:pStyle w:val="A5"/>
        <w:spacing w:after="240" w:line="276" w:lineRule="auto"/>
        <w:rPr>
          <w:rFonts w:ascii="Times" w:eastAsia="Times" w:hAnsi="Times" w:cs="Times"/>
          <w:b/>
          <w:bCs/>
          <w:lang w:val="en-US"/>
        </w:rPr>
      </w:pPr>
      <w:r>
        <w:rPr>
          <w:rFonts w:ascii="Times" w:hAnsi="Times"/>
          <w:b/>
          <w:bCs/>
          <w:lang w:val="en-US"/>
        </w:rPr>
        <w:t>2.2 Ambiguity Model</w:t>
      </w:r>
    </w:p>
    <w:p w14:paraId="56D35004" w14:textId="77777777" w:rsidR="00A27FCB" w:rsidRDefault="00D63F2D">
      <w:pPr>
        <w:pStyle w:val="A5"/>
        <w:spacing w:after="240" w:line="276" w:lineRule="auto"/>
        <w:rPr>
          <w:rFonts w:ascii="Times" w:eastAsia="Times" w:hAnsi="Times" w:cs="Times"/>
          <w:lang w:val="en-US"/>
        </w:rPr>
      </w:pPr>
      <w:r>
        <w:rPr>
          <w:rFonts w:ascii="Times" w:hAnsi="Times"/>
          <w:lang w:val="en-US"/>
        </w:rPr>
        <w:t>In the paper of Yue and et al, they designed two models, both of them are dissimulations. One is to maximize entropy in the observer</w:t>
      </w:r>
      <w:r>
        <w:rPr>
          <w:rFonts w:ascii="Times" w:hAnsi="Times"/>
          <w:lang w:val="en-US"/>
        </w:rPr>
        <w:t>’</w:t>
      </w:r>
      <w:r>
        <w:rPr>
          <w:rFonts w:ascii="Times" w:hAnsi="Times"/>
          <w:lang w:val="en-US"/>
        </w:rPr>
        <w:t>s views, which is called ambiguity model, and another is to make irr</w:t>
      </w:r>
      <w:r>
        <w:rPr>
          <w:rFonts w:ascii="Times" w:hAnsi="Times"/>
          <w:lang w:val="en-US"/>
        </w:rPr>
        <w:t xml:space="preserve">ational choices. Both of the models acquire q-tables for each fake goal and the real goal. </w:t>
      </w:r>
    </w:p>
    <w:p w14:paraId="03B19AD3" w14:textId="77777777" w:rsidR="00A27FCB" w:rsidRDefault="00D63F2D">
      <w:pPr>
        <w:pStyle w:val="A5"/>
        <w:spacing w:after="240" w:line="276" w:lineRule="auto"/>
        <w:rPr>
          <w:rFonts w:ascii="Times" w:eastAsia="Times" w:hAnsi="Times" w:cs="Times"/>
          <w:lang w:val="en-US"/>
        </w:rPr>
      </w:pPr>
      <w:r>
        <w:rPr>
          <w:rFonts w:ascii="Times" w:hAnsi="Times"/>
          <w:lang w:val="en-US"/>
        </w:rPr>
        <w:t xml:space="preserve">The ambiguity model chooses the action by comparing all q-tables. It chooses the actions that have high Q-values for both real reward function </w:t>
      </w:r>
      <w:r>
        <w:rPr>
          <w:rFonts w:ascii="Times" w:hAnsi="Times"/>
          <w:lang w:val="en-US"/>
        </w:rPr>
        <w:lastRenderedPageBreak/>
        <w:t>and bogus reward func</w:t>
      </w:r>
      <w:r>
        <w:rPr>
          <w:rFonts w:ascii="Times" w:hAnsi="Times"/>
          <w:lang w:val="en-US"/>
        </w:rPr>
        <w:t xml:space="preserve">tions, which means the highest entropy is left to the observer so that the information gain they can get from calculating the probability of each reward functions is minimized. When a reward function is very unlikely to be the real goal, it is then pruned </w:t>
      </w:r>
      <w:r>
        <w:rPr>
          <w:rFonts w:ascii="Times" w:hAnsi="Times"/>
          <w:lang w:val="en-US"/>
        </w:rPr>
        <w:t xml:space="preserve">during the calculation. </w:t>
      </w:r>
    </w:p>
    <w:p w14:paraId="4F8D3D4F" w14:textId="77777777" w:rsidR="00A27FCB" w:rsidRDefault="00D63F2D">
      <w:pPr>
        <w:pStyle w:val="A5"/>
        <w:spacing w:after="240" w:line="276" w:lineRule="auto"/>
        <w:rPr>
          <w:rFonts w:ascii="Times" w:eastAsia="Times" w:hAnsi="Times" w:cs="Times"/>
          <w:lang w:val="en-US"/>
        </w:rPr>
      </w:pPr>
      <w:r>
        <w:rPr>
          <w:rFonts w:ascii="Times" w:hAnsi="Times"/>
          <w:lang w:val="en-US"/>
        </w:rPr>
        <w:t>One of the advantages of our models upon Yue and et al</w:t>
      </w:r>
      <w:r>
        <w:rPr>
          <w:rFonts w:ascii="Times" w:hAnsi="Times"/>
          <w:lang w:val="en-US"/>
        </w:rPr>
        <w:t>’</w:t>
      </w:r>
      <w:r>
        <w:rPr>
          <w:rFonts w:ascii="Times" w:hAnsi="Times"/>
          <w:lang w:val="en-US"/>
        </w:rPr>
        <w:t xml:space="preserve">s models is that there is only 1 q table against multiple q-tables. The number of q-tables (say N) in ambiguity model and irrational model is equivalent to the number of </w:t>
      </w:r>
      <w:r>
        <w:rPr>
          <w:rFonts w:ascii="Times" w:hAnsi="Times"/>
          <w:lang w:val="en-US"/>
        </w:rPr>
        <w:t>bogus goals plus one and the one stands for the real goal</w:t>
      </w:r>
      <w:commentRangeStart w:id="43"/>
      <w:r>
        <w:rPr>
          <w:rFonts w:ascii="Times" w:hAnsi="Times"/>
          <w:lang w:val="en-US"/>
        </w:rPr>
        <w:t xml:space="preserve">. In reality, sometime N can be very large, for example, in cybersecurity, the number of routers can be very large. </w:t>
      </w:r>
      <w:commentRangeEnd w:id="43"/>
      <w:r>
        <w:commentReference w:id="43"/>
      </w:r>
      <w:r>
        <w:rPr>
          <w:rFonts w:ascii="Times" w:hAnsi="Times"/>
          <w:lang w:val="en-US"/>
        </w:rPr>
        <w:t>Another benefit is that since only 1 q table is trained, the total information a</w:t>
      </w:r>
      <w:r>
        <w:rPr>
          <w:rFonts w:ascii="Times" w:hAnsi="Times"/>
          <w:lang w:val="en-US"/>
        </w:rPr>
        <w:t xml:space="preserve">mount is reduced, which brings lower probability of information leak. </w:t>
      </w:r>
    </w:p>
    <w:p w14:paraId="7875E36D" w14:textId="77777777" w:rsidR="00A27FCB" w:rsidRDefault="00D63F2D">
      <w:pPr>
        <w:pStyle w:val="A5"/>
        <w:spacing w:after="240" w:line="276" w:lineRule="auto"/>
        <w:rPr>
          <w:rFonts w:ascii="Times" w:eastAsia="Times" w:hAnsi="Times" w:cs="Times"/>
          <w:b/>
          <w:bCs/>
          <w:lang w:val="en-US"/>
        </w:rPr>
      </w:pPr>
      <w:r>
        <w:rPr>
          <w:rFonts w:ascii="Times" w:hAnsi="Times"/>
          <w:b/>
          <w:bCs/>
          <w:lang w:val="en-US"/>
        </w:rPr>
        <w:t>2.3 Deceptive Planning</w:t>
      </w:r>
      <w:r>
        <w:rPr>
          <w:rFonts w:ascii="Times" w:hAnsi="Times"/>
          <w:b/>
          <w:bCs/>
          <w:lang w:val="en-US"/>
        </w:rPr>
        <w:br/>
      </w:r>
      <w:commentRangeStart w:id="44"/>
    </w:p>
    <w:p w14:paraId="5DA2C3BB" w14:textId="77777777" w:rsidR="00A27FCB" w:rsidRDefault="00D63F2D">
      <w:pPr>
        <w:pStyle w:val="A5"/>
        <w:spacing w:after="240" w:line="276" w:lineRule="auto"/>
        <w:rPr>
          <w:rFonts w:ascii="Times" w:eastAsia="Times" w:hAnsi="Times" w:cs="Times"/>
          <w:lang w:val="en-US"/>
        </w:rPr>
      </w:pPr>
      <w:r>
        <w:rPr>
          <w:rFonts w:ascii="Times" w:hAnsi="Times"/>
          <w:lang w:val="en-US"/>
        </w:rPr>
        <w:t>Masters and Sardina</w:t>
      </w:r>
      <w:ins w:id="45" w:author="sage" w:date="2020-06-18T00:25:00Z">
        <w:r>
          <w:rPr>
            <w:rFonts w:ascii="Times" w:hAnsi="Times"/>
            <w:lang w:val="zh-CN" w:eastAsia="zh-CN"/>
          </w:rPr>
          <w:t>(2017)</w:t>
        </w:r>
      </w:ins>
      <w:r>
        <w:rPr>
          <w:rFonts w:ascii="Times" w:hAnsi="Times"/>
          <w:lang w:val="en-US"/>
        </w:rPr>
        <w:t xml:space="preserve"> </w:t>
      </w:r>
      <w:commentRangeEnd w:id="44"/>
      <w:r>
        <w:commentReference w:id="44"/>
      </w:r>
      <w:r>
        <w:rPr>
          <w:rFonts w:ascii="Times" w:hAnsi="Times"/>
          <w:lang w:val="en-US"/>
        </w:rPr>
        <w:t>formalize</w:t>
      </w:r>
      <w:del w:id="46" w:author="Timothy Miller" w:date="2020-06-16T06:31:00Z">
        <w:r>
          <w:rPr>
            <w:rFonts w:ascii="Times" w:hAnsi="Times"/>
            <w:lang w:val="en-US"/>
          </w:rPr>
          <w:delText>s</w:delText>
        </w:r>
      </w:del>
      <w:r>
        <w:rPr>
          <w:rFonts w:ascii="Times" w:hAnsi="Times"/>
          <w:lang w:val="en-US"/>
        </w:rPr>
        <w:t xml:space="preserve"> deceptive path-planning and proposed the concept of last deceptive point (LDP), after which the </w:t>
      </w:r>
      <w:commentRangeStart w:id="47"/>
      <w:r>
        <w:rPr>
          <w:rFonts w:ascii="Times" w:hAnsi="Times"/>
          <w:lang w:val="en-US"/>
        </w:rPr>
        <w:t>path</w:t>
      </w:r>
      <w:del w:id="48" w:author="sage" w:date="2020-06-18T00:25:00Z">
        <w:r>
          <w:rPr>
            <w:rFonts w:ascii="Times" w:hAnsi="Times"/>
            <w:lang w:val="en-US"/>
          </w:rPr>
          <w:delText>ing</w:delText>
        </w:r>
      </w:del>
      <w:r>
        <w:rPr>
          <w:rFonts w:ascii="Times" w:hAnsi="Times"/>
          <w:lang w:val="en-US"/>
        </w:rPr>
        <w:t xml:space="preserve"> </w:t>
      </w:r>
      <w:commentRangeEnd w:id="47"/>
      <w:r>
        <w:commentReference w:id="47"/>
      </w:r>
      <w:r>
        <w:rPr>
          <w:rFonts w:ascii="Times" w:hAnsi="Times"/>
          <w:lang w:val="en-US"/>
        </w:rPr>
        <w:t>of an agent is</w:t>
      </w:r>
      <w:r>
        <w:rPr>
          <w:rFonts w:ascii="Times" w:hAnsi="Times"/>
          <w:lang w:val="en-US"/>
        </w:rPr>
        <w:t xml:space="preserve"> found to be optimal thus truthful. The last deceptive point (LDP) is measured by density (</w:t>
      </w:r>
      <w:commentRangeStart w:id="49"/>
      <w:r>
        <w:rPr>
          <w:rFonts w:ascii="Times" w:hAnsi="Times"/>
          <w:lang w:val="en-US"/>
        </w:rPr>
        <w:t>p</w:t>
      </w:r>
      <w:ins w:id="50" w:author="sage" w:date="2020-06-18T00:25:00Z">
        <w:r>
          <w:rPr>
            <w:rFonts w:ascii="Times" w:hAnsi="Times"/>
            <w:lang w:val="zh-CN" w:eastAsia="zh-CN"/>
          </w:rPr>
          <w:t>r</w:t>
        </w:r>
      </w:ins>
      <w:r>
        <w:rPr>
          <w:rFonts w:ascii="Times" w:hAnsi="Times"/>
          <w:lang w:val="en-US"/>
        </w:rPr>
        <w:t>o</w:t>
      </w:r>
      <w:ins w:id="51" w:author="sage" w:date="2020-06-18T00:25:00Z">
        <w:r>
          <w:rPr>
            <w:rFonts w:ascii="Times" w:hAnsi="Times"/>
            <w:lang w:val="zh-CN" w:eastAsia="zh-CN"/>
          </w:rPr>
          <w:t>po</w:t>
        </w:r>
      </w:ins>
      <w:r>
        <w:rPr>
          <w:rFonts w:ascii="Times" w:hAnsi="Times"/>
          <w:lang w:val="en-US"/>
        </w:rPr>
        <w:t xml:space="preserve">rtion </w:t>
      </w:r>
      <w:commentRangeEnd w:id="49"/>
      <w:r>
        <w:commentReference w:id="49"/>
      </w:r>
      <w:r>
        <w:rPr>
          <w:rFonts w:ascii="Times" w:hAnsi="Times"/>
          <w:lang w:val="en-US"/>
        </w:rPr>
        <w:t xml:space="preserve">of path completion), and this can be used to rank the agents by their deception ability. For every path, there must be one and only one last deceptive </w:t>
      </w:r>
      <w:r>
        <w:rPr>
          <w:rFonts w:ascii="Times" w:hAnsi="Times"/>
          <w:lang w:val="en-US"/>
        </w:rPr>
        <w:t xml:space="preserve">point (LDP), where it can be the starting point </w:t>
      </w:r>
      <w:commentRangeStart w:id="52"/>
      <w:r>
        <w:rPr>
          <w:rFonts w:ascii="Times" w:hAnsi="Times"/>
          <w:lang w:val="en-US"/>
        </w:rPr>
        <w:t>if the path</w:t>
      </w:r>
      <w:del w:id="53" w:author="sage" w:date="2020-06-18T00:26:00Z">
        <w:r>
          <w:rPr>
            <w:rFonts w:ascii="Times" w:hAnsi="Times"/>
            <w:lang w:val="en-US"/>
          </w:rPr>
          <w:delText xml:space="preserve"> if the path</w:delText>
        </w:r>
      </w:del>
      <w:r>
        <w:rPr>
          <w:rFonts w:ascii="Times" w:hAnsi="Times"/>
          <w:lang w:val="en-US"/>
        </w:rPr>
        <w:t xml:space="preserve"> </w:t>
      </w:r>
      <w:commentRangeEnd w:id="52"/>
      <w:r>
        <w:commentReference w:id="52"/>
      </w:r>
      <w:r>
        <w:rPr>
          <w:rFonts w:ascii="Times" w:hAnsi="Times"/>
          <w:lang w:val="en-US"/>
        </w:rPr>
        <w:t xml:space="preserve">is completely truthful, or somewhere near to the real goal if the path is deceptive. </w:t>
      </w:r>
    </w:p>
    <w:p w14:paraId="483BD5F1" w14:textId="77777777" w:rsidR="00A27FCB" w:rsidRDefault="00D63F2D">
      <w:pPr>
        <w:pStyle w:val="A5"/>
        <w:spacing w:after="240" w:line="276" w:lineRule="auto"/>
        <w:rPr>
          <w:rFonts w:ascii="Times" w:eastAsia="Times" w:hAnsi="Times" w:cs="Times"/>
          <w:lang w:val="en-US"/>
        </w:rPr>
      </w:pPr>
      <w:r>
        <w:rPr>
          <w:rFonts w:ascii="Times" w:hAnsi="Times"/>
          <w:lang w:val="en-US"/>
        </w:rPr>
        <w:t xml:space="preserve">They also designed an observer that calculates the probability of all potential goals </w:t>
      </w:r>
      <w:r>
        <w:rPr>
          <w:rFonts w:ascii="Times" w:hAnsi="Times"/>
          <w:i/>
          <w:iCs/>
          <w:lang w:val="en-US"/>
        </w:rPr>
        <w:t>P(G|</w:t>
      </w:r>
      <w:r>
        <w:rPr>
          <w:rFonts w:ascii="Cambria Math" w:eastAsia="Cambria Math" w:hAnsi="Cambria Math" w:cs="Cambria Math"/>
          <w:i/>
          <w:iCs/>
          <w:lang w:val="en-US"/>
        </w:rPr>
        <w:t>⃗</w:t>
      </w:r>
      <w:r>
        <w:rPr>
          <w:rFonts w:ascii="Times" w:hAnsi="Times"/>
          <w:i/>
          <w:iCs/>
          <w:lang w:val="en-US"/>
        </w:rPr>
        <w:t>o)</w:t>
      </w:r>
      <w:r>
        <w:rPr>
          <w:rFonts w:ascii="Times" w:hAnsi="Times"/>
          <w:lang w:val="en-US"/>
        </w:rPr>
        <w:t>.</w:t>
      </w:r>
      <w:r>
        <w:rPr>
          <w:rFonts w:ascii="Times" w:hAnsi="Times"/>
          <w:lang w:val="en-US"/>
        </w:rPr>
        <w:t xml:space="preserve"> If an action is deceptive, then</w:t>
      </w:r>
      <w:r>
        <w:rPr>
          <w:rFonts w:ascii="Times" w:hAnsi="Times"/>
          <w:i/>
          <w:iCs/>
          <w:lang w:val="en-US"/>
        </w:rPr>
        <w:t xml:space="preserve"> P(g</w:t>
      </w:r>
      <w:r>
        <w:rPr>
          <w:rFonts w:ascii="Times" w:hAnsi="Times"/>
          <w:i/>
          <w:iCs/>
          <w:position w:val="-6"/>
          <w:lang w:val="en-US"/>
        </w:rPr>
        <w:t>r</w:t>
      </w:r>
      <w:r>
        <w:rPr>
          <w:rFonts w:ascii="Times" w:hAnsi="Times"/>
          <w:i/>
          <w:iCs/>
          <w:lang w:val="en-US"/>
        </w:rPr>
        <w:t xml:space="preserve">|o) </w:t>
      </w:r>
      <w:r>
        <w:rPr>
          <w:rFonts w:ascii="Times" w:hAnsi="Times"/>
          <w:i/>
          <w:iCs/>
          <w:lang w:val="en-US"/>
        </w:rPr>
        <w:t xml:space="preserve">≤ </w:t>
      </w:r>
      <w:r>
        <w:rPr>
          <w:rFonts w:ascii="Times" w:hAnsi="Times"/>
          <w:i/>
          <w:iCs/>
          <w:lang w:val="en-US"/>
        </w:rPr>
        <w:t>P(g|o)</w:t>
      </w:r>
      <w:r>
        <w:rPr>
          <w:rFonts w:ascii="Times" w:hAnsi="Times"/>
          <w:lang w:val="en-US"/>
        </w:rPr>
        <w:t xml:space="preserve"> for all </w:t>
      </w:r>
      <w:r>
        <w:rPr>
          <w:rFonts w:ascii="Times" w:hAnsi="Times"/>
          <w:i/>
          <w:iCs/>
          <w:lang w:val="en-US"/>
        </w:rPr>
        <w:t xml:space="preserve">g </w:t>
      </w:r>
      <w:r>
        <w:rPr>
          <w:rFonts w:ascii="Cambria Math" w:eastAsia="Cambria Math" w:hAnsi="Cambria Math" w:cs="Cambria Math"/>
          <w:i/>
          <w:iCs/>
          <w:lang w:val="en-US"/>
        </w:rPr>
        <w:t>∈</w:t>
      </w:r>
      <w:r>
        <w:rPr>
          <w:rFonts w:ascii="Times" w:hAnsi="Times"/>
          <w:i/>
          <w:iCs/>
          <w:lang w:val="en-US"/>
        </w:rPr>
        <w:t xml:space="preserve"> G \ g</w:t>
      </w:r>
      <w:r>
        <w:rPr>
          <w:rFonts w:ascii="Times" w:hAnsi="Times"/>
          <w:i/>
          <w:iCs/>
          <w:position w:val="-6"/>
          <w:lang w:val="en-US"/>
        </w:rPr>
        <w:t xml:space="preserve">r </w:t>
      </w:r>
      <w:r>
        <w:rPr>
          <w:rFonts w:ascii="Times" w:hAnsi="Times"/>
          <w:lang w:val="en-US"/>
        </w:rPr>
        <w:t xml:space="preserve">and </w:t>
      </w:r>
      <w:r>
        <w:rPr>
          <w:rFonts w:ascii="Times" w:hAnsi="Times"/>
          <w:i/>
          <w:iCs/>
          <w:lang w:val="en-US"/>
        </w:rPr>
        <w:t>g</w:t>
      </w:r>
      <w:r>
        <w:rPr>
          <w:rFonts w:ascii="Times" w:hAnsi="Times"/>
          <w:i/>
          <w:iCs/>
          <w:position w:val="-6"/>
          <w:lang w:val="en-US"/>
        </w:rPr>
        <w:t>r</w:t>
      </w:r>
      <w:r>
        <w:rPr>
          <w:rFonts w:ascii="Times" w:hAnsi="Times"/>
          <w:lang w:val="en-US"/>
        </w:rPr>
        <w:t xml:space="preserve"> denote the real goal.</w:t>
      </w:r>
    </w:p>
    <w:p w14:paraId="3A8B65CD" w14:textId="77777777" w:rsidR="00A27FCB" w:rsidRDefault="00A27FCB">
      <w:pPr>
        <w:pStyle w:val="A5"/>
        <w:spacing w:after="240" w:line="276" w:lineRule="auto"/>
        <w:rPr>
          <w:rFonts w:ascii="Times" w:eastAsia="Times" w:hAnsi="Times" w:cs="Times"/>
          <w:lang w:val="en-US"/>
        </w:rPr>
      </w:pPr>
    </w:p>
    <w:p w14:paraId="10CD4EDB" w14:textId="77777777" w:rsidR="00A27FCB" w:rsidRDefault="00D63F2D">
      <w:pPr>
        <w:pStyle w:val="A5"/>
        <w:spacing w:after="240" w:line="276" w:lineRule="auto"/>
        <w:rPr>
          <w:rFonts w:ascii="Times" w:eastAsia="Times" w:hAnsi="Times" w:cs="Times"/>
          <w:b/>
          <w:bCs/>
          <w:lang w:val="en-US"/>
        </w:rPr>
      </w:pPr>
      <w:r>
        <w:rPr>
          <w:rFonts w:ascii="Times" w:hAnsi="Times"/>
          <w:b/>
          <w:bCs/>
          <w:lang w:val="en-US"/>
        </w:rPr>
        <w:t>3 Models</w:t>
      </w:r>
    </w:p>
    <w:p w14:paraId="2F56D1D2" w14:textId="77777777" w:rsidR="00A27FCB" w:rsidRDefault="00D63F2D">
      <w:pPr>
        <w:pStyle w:val="A5"/>
        <w:spacing w:after="240" w:line="276" w:lineRule="auto"/>
        <w:rPr>
          <w:del w:id="54" w:author="sage" w:date="2020-06-18T00:28:00Z"/>
          <w:rFonts w:ascii="Times" w:eastAsia="Times" w:hAnsi="Times" w:cs="Times"/>
          <w:lang w:val="en-US"/>
        </w:rPr>
      </w:pPr>
      <w:r>
        <w:rPr>
          <w:rFonts w:ascii="Times" w:hAnsi="Times"/>
          <w:lang w:val="en-US"/>
        </w:rPr>
        <w:t xml:space="preserve">The model can be described as defining a reinforcement learning path planning problem </w:t>
      </w:r>
      <w:r>
        <w:rPr>
          <w:rFonts w:ascii="Times" w:hAnsi="Times"/>
          <w:i/>
          <w:iCs/>
          <w:lang w:val="en-US"/>
        </w:rPr>
        <w:t xml:space="preserve">P, </w:t>
      </w:r>
      <w:r>
        <w:rPr>
          <w:rFonts w:ascii="Times" w:hAnsi="Times"/>
          <w:lang w:val="en-US"/>
        </w:rPr>
        <w:t xml:space="preserve">a root agent </w:t>
      </w:r>
      <w:r>
        <w:rPr>
          <w:rFonts w:ascii="Times" w:hAnsi="Times"/>
          <w:i/>
          <w:iCs/>
          <w:lang w:val="en-US"/>
        </w:rPr>
        <w:t>A</w:t>
      </w:r>
      <w:r>
        <w:rPr>
          <w:rFonts w:ascii="Times" w:hAnsi="Times"/>
          <w:lang w:val="en-US"/>
        </w:rPr>
        <w:t xml:space="preserve"> knows the </w:t>
      </w:r>
      <w:commentRangeStart w:id="55"/>
      <w:del w:id="56" w:author="sage" w:date="2020-06-18T00:26:00Z">
        <w:r>
          <w:rPr>
            <w:rFonts w:ascii="Times" w:hAnsi="Times"/>
            <w:lang w:val="en-US"/>
          </w:rPr>
          <w:delText xml:space="preserve">whole </w:delText>
        </w:r>
      </w:del>
      <w:ins w:id="57" w:author="sage" w:date="2020-06-18T00:26:00Z">
        <w:r>
          <w:rPr>
            <w:rFonts w:ascii="Times" w:hAnsi="Times"/>
            <w:lang w:val="zh-CN" w:eastAsia="zh-CN"/>
          </w:rPr>
          <w:t xml:space="preserve">all </w:t>
        </w:r>
      </w:ins>
      <w:r>
        <w:rPr>
          <w:rFonts w:ascii="Times" w:hAnsi="Times"/>
          <w:lang w:val="en-US"/>
        </w:rPr>
        <w:t>goals</w:t>
      </w:r>
      <w:commentRangeEnd w:id="55"/>
      <w:r>
        <w:commentReference w:id="55"/>
      </w:r>
      <w:r>
        <w:rPr>
          <w:rFonts w:ascii="Times" w:hAnsi="Times"/>
          <w:lang w:val="en-US"/>
        </w:rPr>
        <w:t xml:space="preserve">, map and reward functions of problem </w:t>
      </w:r>
      <w:r>
        <w:rPr>
          <w:rFonts w:ascii="Times" w:hAnsi="Times"/>
          <w:i/>
          <w:iCs/>
          <w:lang w:val="en-US"/>
        </w:rPr>
        <w:t>P</w:t>
      </w:r>
      <w:r>
        <w:rPr>
          <w:rFonts w:ascii="Times" w:hAnsi="Times"/>
          <w:lang w:val="en-US"/>
        </w:rPr>
        <w:t xml:space="preserve"> and a deceptive path planer agent </w:t>
      </w:r>
      <w:r>
        <w:rPr>
          <w:rFonts w:ascii="Times" w:hAnsi="Times"/>
          <w:i/>
          <w:iCs/>
          <w:lang w:val="en-US"/>
        </w:rPr>
        <w:t>A</w:t>
      </w:r>
      <w:r>
        <w:rPr>
          <w:rFonts w:ascii="Times" w:hAnsi="Times"/>
          <w:i/>
          <w:iCs/>
          <w:lang w:val="en-US"/>
        </w:rPr>
        <w:t>’</w:t>
      </w:r>
      <w:r>
        <w:rPr>
          <w:rFonts w:ascii="Times" w:hAnsi="Times"/>
          <w:i/>
          <w:iCs/>
          <w:lang w:val="en-US"/>
        </w:rPr>
        <w:t xml:space="preserve">. </w:t>
      </w:r>
      <w:r>
        <w:rPr>
          <w:rFonts w:ascii="Times" w:hAnsi="Times"/>
          <w:lang w:val="en-US"/>
        </w:rPr>
        <w:t xml:space="preserve">The observers is </w:t>
      </w:r>
      <w:r>
        <w:rPr>
          <w:rFonts w:ascii="Times" w:hAnsi="Times"/>
          <w:i/>
          <w:iCs/>
          <w:lang w:val="en-US"/>
        </w:rPr>
        <w:t>O</w:t>
      </w:r>
      <w:r>
        <w:rPr>
          <w:rFonts w:ascii="Times" w:hAnsi="Times"/>
          <w:lang w:val="en-US"/>
        </w:rPr>
        <w:t xml:space="preserve"> .The root </w:t>
      </w:r>
      <w:r>
        <w:rPr>
          <w:rFonts w:ascii="Times" w:hAnsi="Times"/>
          <w:lang w:val="en-US"/>
        </w:rPr>
        <w:t xml:space="preserve">agent </w:t>
      </w:r>
      <w:r>
        <w:rPr>
          <w:rFonts w:ascii="Times" w:hAnsi="Times"/>
          <w:i/>
          <w:iCs/>
          <w:lang w:val="en-US"/>
        </w:rPr>
        <w:t>A</w:t>
      </w:r>
      <w:r>
        <w:rPr>
          <w:rFonts w:ascii="Times" w:hAnsi="Times"/>
          <w:lang w:val="en-US"/>
        </w:rPr>
        <w:t xml:space="preserve"> generates a Q-Table </w:t>
      </w:r>
      <w:r>
        <w:rPr>
          <w:rFonts w:ascii="Times" w:hAnsi="Times"/>
          <w:i/>
          <w:iCs/>
          <w:lang w:val="en-US"/>
        </w:rPr>
        <w:t>T</w:t>
      </w:r>
      <w:r>
        <w:rPr>
          <w:rFonts w:ascii="Times" w:hAnsi="Times"/>
          <w:lang w:val="en-US"/>
        </w:rPr>
        <w:t xml:space="preserve"> to provide for deceptive path planer </w:t>
      </w:r>
      <w:r>
        <w:rPr>
          <w:rFonts w:ascii="Times" w:hAnsi="Times"/>
          <w:i/>
          <w:iCs/>
          <w:lang w:val="en-US"/>
        </w:rPr>
        <w:t>A</w:t>
      </w:r>
      <w:r>
        <w:rPr>
          <w:rFonts w:ascii="Times" w:hAnsi="Times"/>
          <w:i/>
          <w:iCs/>
          <w:lang w:val="en-US"/>
        </w:rPr>
        <w:t>’</w:t>
      </w:r>
      <w:r>
        <w:rPr>
          <w:rFonts w:ascii="Times" w:hAnsi="Times"/>
          <w:i/>
          <w:iCs/>
          <w:lang w:val="en-US"/>
        </w:rPr>
        <w:t>, A</w:t>
      </w:r>
      <w:r>
        <w:rPr>
          <w:rFonts w:ascii="Times" w:hAnsi="Times"/>
          <w:i/>
          <w:iCs/>
          <w:lang w:val="en-US"/>
        </w:rPr>
        <w:t>’</w:t>
      </w:r>
      <w:r>
        <w:rPr>
          <w:rFonts w:ascii="Times" w:hAnsi="Times"/>
          <w:lang w:val="en-US"/>
        </w:rPr>
        <w:t xml:space="preserve">design a deceptive path based on T and show the path observer </w:t>
      </w:r>
      <w:r>
        <w:rPr>
          <w:rFonts w:ascii="Times" w:hAnsi="Times"/>
          <w:i/>
          <w:iCs/>
          <w:lang w:val="en-US"/>
        </w:rPr>
        <w:t>O</w:t>
      </w:r>
      <w:r>
        <w:rPr>
          <w:rFonts w:ascii="Times" w:hAnsi="Times"/>
          <w:lang w:val="en-US"/>
        </w:rPr>
        <w:t xml:space="preserve">, </w:t>
      </w:r>
      <w:commentRangeStart w:id="58"/>
      <w:r>
        <w:rPr>
          <w:rFonts w:ascii="Times" w:hAnsi="Times"/>
          <w:lang w:val="en-US"/>
        </w:rPr>
        <w:t xml:space="preserve">which </w:t>
      </w:r>
      <w:del w:id="59" w:author="sage" w:date="2020-06-18T00:27:00Z">
        <w:r>
          <w:rPr>
            <w:rFonts w:ascii="Times" w:hAnsi="Times"/>
            <w:lang w:val="en-US"/>
          </w:rPr>
          <w:delText xml:space="preserve">let </w:delText>
        </w:r>
      </w:del>
      <w:ins w:id="60" w:author="sage" w:date="2020-06-18T00:27:00Z">
        <w:r>
          <w:rPr>
            <w:rFonts w:ascii="Times" w:hAnsi="Times"/>
            <w:lang w:val="zh-CN" w:eastAsia="zh-CN"/>
          </w:rPr>
          <w:t>makes the real goal hard to be</w:t>
        </w:r>
        <w:r>
          <w:rPr>
            <w:rFonts w:ascii="Times" w:hAnsi="Times"/>
            <w:i/>
            <w:iCs/>
            <w:lang w:val="zh-CN" w:eastAsia="zh-CN"/>
          </w:rPr>
          <w:t xml:space="preserve"> </w:t>
        </w:r>
      </w:ins>
      <w:del w:id="61" w:author="sage" w:date="2020-06-18T00:27:00Z">
        <w:r>
          <w:rPr>
            <w:rFonts w:ascii="Times" w:hAnsi="Times"/>
            <w:i/>
            <w:iCs/>
            <w:lang w:val="en-US"/>
          </w:rPr>
          <w:delText xml:space="preserve">O </w:delText>
        </w:r>
        <w:r>
          <w:rPr>
            <w:rFonts w:ascii="Times" w:hAnsi="Times"/>
            <w:lang w:val="en-US"/>
          </w:rPr>
          <w:delText xml:space="preserve">cannot </w:delText>
        </w:r>
      </w:del>
      <w:commentRangeEnd w:id="58"/>
      <w:r>
        <w:commentReference w:id="58"/>
      </w:r>
      <w:r>
        <w:rPr>
          <w:rFonts w:ascii="Times" w:hAnsi="Times"/>
          <w:lang w:val="en-US"/>
        </w:rPr>
        <w:t>discriminate</w:t>
      </w:r>
      <w:ins w:id="62" w:author="sage" w:date="2020-06-18T00:28:00Z">
        <w:r>
          <w:rPr>
            <w:rFonts w:ascii="Times" w:hAnsi="Times"/>
            <w:lang w:val="zh-CN" w:eastAsia="zh-CN"/>
          </w:rPr>
          <w:t>d.</w:t>
        </w:r>
      </w:ins>
      <w:del w:id="63" w:author="sage" w:date="2020-06-18T00:28:00Z">
        <w:r>
          <w:rPr>
            <w:rFonts w:ascii="Times" w:hAnsi="Times"/>
            <w:lang w:val="en-US"/>
          </w:rPr>
          <w:delText xml:space="preserve"> the real goals according to the path.</w:delText>
        </w:r>
      </w:del>
    </w:p>
    <w:p w14:paraId="30BC29DA" w14:textId="77777777" w:rsidR="00A27FCB" w:rsidRDefault="00A27FCB">
      <w:pPr>
        <w:pStyle w:val="A5"/>
        <w:spacing w:after="240" w:line="276" w:lineRule="auto"/>
        <w:rPr>
          <w:rFonts w:ascii="Times" w:eastAsia="Times" w:hAnsi="Times" w:cs="Times"/>
          <w:b/>
          <w:bCs/>
          <w:lang w:val="en-US"/>
        </w:rPr>
      </w:pPr>
    </w:p>
    <w:p w14:paraId="3D9E4B64" w14:textId="77777777" w:rsidR="00A27FCB" w:rsidRDefault="00D63F2D">
      <w:pPr>
        <w:spacing w:line="276" w:lineRule="auto"/>
        <w:rPr>
          <w:rFonts w:ascii="Times" w:eastAsia="Times" w:hAnsi="Times" w:cs="Times"/>
          <w:b/>
          <w:bCs/>
          <w:sz w:val="22"/>
          <w:szCs w:val="22"/>
        </w:rPr>
      </w:pPr>
      <w:bookmarkStart w:id="64" w:name="_GoBack"/>
      <w:r>
        <w:rPr>
          <w:rFonts w:ascii="Times" w:hAnsi="Times"/>
          <w:b/>
          <w:bCs/>
          <w:sz w:val="22"/>
          <w:szCs w:val="22"/>
        </w:rPr>
        <w:t>3.1 Entropy Method</w:t>
      </w:r>
    </w:p>
    <w:p w14:paraId="7CBF01D5" w14:textId="77777777" w:rsidR="00A27FCB" w:rsidRDefault="00A27FCB">
      <w:pPr>
        <w:spacing w:line="276" w:lineRule="auto"/>
        <w:rPr>
          <w:rFonts w:ascii="Times" w:eastAsia="Times" w:hAnsi="Times" w:cs="Times"/>
          <w:b/>
          <w:bCs/>
          <w:sz w:val="22"/>
          <w:szCs w:val="22"/>
        </w:rPr>
      </w:pPr>
    </w:p>
    <w:p w14:paraId="46B645A9" w14:textId="77777777" w:rsidR="00A27FCB" w:rsidRDefault="00D63F2D">
      <w:pPr>
        <w:spacing w:line="276" w:lineRule="auto"/>
        <w:rPr>
          <w:rFonts w:ascii="Times" w:eastAsia="Times" w:hAnsi="Times" w:cs="Times"/>
          <w:sz w:val="22"/>
          <w:szCs w:val="22"/>
        </w:rPr>
      </w:pPr>
      <w:r>
        <w:rPr>
          <w:rFonts w:ascii="Times" w:hAnsi="Times"/>
          <w:sz w:val="22"/>
          <w:szCs w:val="22"/>
        </w:rPr>
        <w:t>The Entropy model is based on the ambiguity model proposed by Yang and Liu</w:t>
      </w:r>
      <w:ins w:id="65" w:author="sage" w:date="2020-06-18T00:28:00Z">
        <w:r>
          <w:rPr>
            <w:rFonts w:ascii="Times" w:hAnsi="Times"/>
            <w:sz w:val="22"/>
            <w:szCs w:val="22"/>
            <w:lang w:val="zh-CN"/>
          </w:rPr>
          <w:t>(2020)</w:t>
        </w:r>
      </w:ins>
      <w:del w:id="66" w:author="sage" w:date="2020-06-18T00:28:00Z">
        <w:r>
          <w:rPr>
            <w:rFonts w:ascii="Times" w:hAnsi="Times"/>
            <w:sz w:val="22"/>
            <w:szCs w:val="22"/>
          </w:rPr>
          <w:delText xml:space="preserve"> </w:delText>
        </w:r>
        <w:r>
          <w:rPr>
            <w:rFonts w:ascii="Times" w:hAnsi="Times"/>
            <w:color w:val="FF0000"/>
            <w:sz w:val="22"/>
            <w:szCs w:val="22"/>
            <w:u w:color="FF0000"/>
          </w:rPr>
          <w:delText>[</w:delText>
        </w:r>
        <w:commentRangeStart w:id="67"/>
        <w:r>
          <w:rPr>
            <w:rFonts w:ascii="Times" w:hAnsi="Times"/>
            <w:color w:val="FF0000"/>
            <w:sz w:val="22"/>
            <w:szCs w:val="22"/>
            <w:u w:color="FF0000"/>
          </w:rPr>
          <w:delText>haven</w:delText>
        </w:r>
        <w:r>
          <w:rPr>
            <w:rFonts w:ascii="Times" w:hAnsi="Times"/>
            <w:color w:val="FF0000"/>
            <w:sz w:val="22"/>
            <w:szCs w:val="22"/>
            <w:u w:color="FF0000"/>
          </w:rPr>
          <w:delText>’</w:delText>
        </w:r>
        <w:r>
          <w:rPr>
            <w:rFonts w:ascii="Times" w:hAnsi="Times"/>
            <w:color w:val="FF0000"/>
            <w:sz w:val="22"/>
            <w:szCs w:val="22"/>
            <w:u w:color="FF0000"/>
          </w:rPr>
          <w:delText>t found the published year here</w:delText>
        </w:r>
      </w:del>
      <w:commentRangeEnd w:id="67"/>
      <w:r>
        <w:commentReference w:id="67"/>
      </w:r>
      <w:del w:id="68" w:author="sage" w:date="2020-06-18T00:28:00Z">
        <w:r>
          <w:rPr>
            <w:rFonts w:ascii="Times" w:hAnsi="Times"/>
            <w:color w:val="FF0000"/>
            <w:sz w:val="22"/>
            <w:szCs w:val="22"/>
            <w:u w:color="FF0000"/>
          </w:rPr>
          <w:delText>]</w:delText>
        </w:r>
        <w:r>
          <w:rPr>
            <w:rFonts w:ascii="Times" w:hAnsi="Times"/>
            <w:sz w:val="22"/>
            <w:szCs w:val="22"/>
          </w:rPr>
          <w:delText>.</w:delText>
        </w:r>
      </w:del>
      <w:r>
        <w:rPr>
          <w:rFonts w:ascii="Times" w:hAnsi="Times"/>
          <w:sz w:val="22"/>
          <w:szCs w:val="22"/>
        </w:rPr>
        <w:t xml:space="preserve"> The main conceptual idea is selecting the most ambiguous action at each state while keep moving towards the real goal. </w:t>
      </w:r>
      <w:commentRangeStart w:id="69"/>
      <w:r>
        <w:rPr>
          <w:rFonts w:ascii="Times" w:hAnsi="Times"/>
          <w:sz w:val="22"/>
          <w:szCs w:val="22"/>
        </w:rPr>
        <w:t>However, instead of training multiple Q-tables against multiple reward functions, only one Q-table is generated by these reward function</w:t>
      </w:r>
      <w:r>
        <w:rPr>
          <w:rFonts w:ascii="Times" w:hAnsi="Times"/>
          <w:sz w:val="22"/>
          <w:szCs w:val="22"/>
        </w:rPr>
        <w:t>s. As a model free environment, the agent learns its action at each state and the action it takes might make some fake goals insensible. Therefore, these fake goals are pruned from the possible goal set G as the trajectory exploring. When G is empty beside</w:t>
      </w:r>
      <w:r>
        <w:rPr>
          <w:rFonts w:ascii="Times" w:hAnsi="Times"/>
          <w:sz w:val="22"/>
          <w:szCs w:val="22"/>
        </w:rPr>
        <w:t>s from the real goal, a na</w:t>
      </w:r>
      <w:r>
        <w:rPr>
          <w:rFonts w:ascii="Times" w:hAnsi="Times"/>
          <w:sz w:val="22"/>
          <w:szCs w:val="22"/>
        </w:rPr>
        <w:t>ï</w:t>
      </w:r>
      <w:r>
        <w:rPr>
          <w:rFonts w:ascii="Times" w:hAnsi="Times"/>
          <w:sz w:val="22"/>
          <w:szCs w:val="22"/>
        </w:rPr>
        <w:t>ve path-planning strategy is implemented according to the high Q-values for the real goal which is optimal in the cost of heading to the real goal.</w:t>
      </w:r>
    </w:p>
    <w:p w14:paraId="599B32D8" w14:textId="77777777" w:rsidR="00A27FCB" w:rsidRDefault="00D63F2D">
      <w:pPr>
        <w:spacing w:line="276" w:lineRule="auto"/>
        <w:rPr>
          <w:rFonts w:ascii="Times" w:eastAsia="Times" w:hAnsi="Times" w:cs="Times"/>
          <w:sz w:val="22"/>
          <w:szCs w:val="22"/>
        </w:rPr>
      </w:pPr>
      <w:r>
        <w:rPr>
          <w:rFonts w:ascii="Times" w:hAnsi="Times"/>
          <w:sz w:val="22"/>
          <w:szCs w:val="22"/>
        </w:rPr>
        <w:t xml:space="preserve">The ambiguity is measured by entropies which are calculated by the </w:t>
      </w:r>
      <w:r>
        <w:rPr>
          <w:rFonts w:ascii="Times" w:hAnsi="Times"/>
          <w:sz w:val="22"/>
          <w:szCs w:val="22"/>
        </w:rPr>
        <w:t>corresponding Q-values at a state s for all the remained goals in G.</w:t>
      </w:r>
    </w:p>
    <w:p w14:paraId="31FA6921" w14:textId="77777777" w:rsidR="00A27FCB" w:rsidRDefault="00D63F2D">
      <w:pPr>
        <w:spacing w:line="276" w:lineRule="auto"/>
        <w:rPr>
          <w:rFonts w:ascii="Times" w:eastAsia="Times" w:hAnsi="Times" w:cs="Times"/>
          <w:sz w:val="22"/>
          <w:szCs w:val="22"/>
        </w:rPr>
      </w:pPr>
      <w:r>
        <w:rPr>
          <w:rFonts w:ascii="Times" w:hAnsi="Times"/>
          <w:sz w:val="22"/>
          <w:szCs w:val="22"/>
        </w:rPr>
        <w:t>The Euclidean distance is introduced as a heuristic function for the fake goal pruning process. The intuition is, for an observer, if the agent is moving away from a certain goal, it migh</w:t>
      </w:r>
      <w:r>
        <w:rPr>
          <w:rFonts w:ascii="Times" w:hAnsi="Times"/>
          <w:sz w:val="22"/>
          <w:szCs w:val="22"/>
        </w:rPr>
        <w:t xml:space="preserve">t not be the real destination. Therefore, the observation </w:t>
      </w:r>
      <m:oMath>
        <m:r>
          <w:rPr>
            <w:rFonts w:ascii="Cambria Math" w:hAnsi="Cambria Math"/>
            <w:sz w:val="26"/>
            <w:szCs w:val="26"/>
          </w:rPr>
          <m:t>o</m:t>
        </m:r>
      </m:oMath>
      <w:r>
        <w:rPr>
          <w:rFonts w:ascii="Times" w:hAnsi="Times"/>
          <w:sz w:val="22"/>
          <w:szCs w:val="22"/>
        </w:rPr>
        <w:t xml:space="preserve"> is a tuple </w:t>
      </w:r>
      <m:oMath>
        <m:r>
          <w:rPr>
            <w:rFonts w:ascii="Cambria Math" w:hAnsi="Cambria Math"/>
          </w:rPr>
          <m:t>(s,a)</m:t>
        </m:r>
      </m:oMath>
      <w:r>
        <w:rPr>
          <w:rFonts w:ascii="Times" w:hAnsi="Times"/>
          <w:sz w:val="22"/>
          <w:szCs w:val="22"/>
        </w:rPr>
        <w:t xml:space="preserve">. </w:t>
      </w:r>
      <m:oMath>
        <m:r>
          <w:rPr>
            <w:rFonts w:ascii="Cambria Math" w:hAnsi="Cambria Math"/>
            <w:sz w:val="23"/>
            <w:szCs w:val="23"/>
          </w:rPr>
          <m:t>D</m:t>
        </m:r>
        <m:d>
          <m:dPr>
            <m:ctrlPr>
              <w:rPr>
                <w:rFonts w:ascii="Cambria Math" w:hAnsi="Cambria Math"/>
                <w:i/>
                <w:sz w:val="23"/>
                <w:szCs w:val="23"/>
              </w:rPr>
            </m:ctrlPr>
          </m:dPr>
          <m:e>
            <m:r>
              <w:rPr>
                <w:rFonts w:ascii="Cambria Math" w:hAnsi="Cambria Math"/>
                <w:sz w:val="23"/>
                <w:szCs w:val="23"/>
              </w:rPr>
              <m:t>s</m:t>
            </m:r>
            <m:r>
              <w:rPr>
                <w:rFonts w:ascii="Cambria Math" w:hAnsi="Cambria Math"/>
                <w:sz w:val="23"/>
                <w:szCs w:val="23"/>
              </w:rPr>
              <m:t>,</m:t>
            </m:r>
            <m:sSub>
              <m:sSubPr>
                <m:ctrlPr>
                  <w:rPr>
                    <w:rFonts w:ascii="Cambria Math" w:hAnsi="Cambria Math"/>
                  </w:rPr>
                </m:ctrlPr>
              </m:sSubPr>
              <m:e>
                <m:r>
                  <w:rPr>
                    <w:rFonts w:ascii="Cambria Math" w:hAnsi="Cambria Math"/>
                    <w:sz w:val="23"/>
                    <w:szCs w:val="23"/>
                  </w:rPr>
                  <m:t>g</m:t>
                </m:r>
              </m:e>
              <m:sub>
                <m:r>
                  <w:rPr>
                    <w:rFonts w:ascii="Cambria Math" w:hAnsi="Cambria Math"/>
                    <w:sz w:val="23"/>
                    <w:szCs w:val="23"/>
                  </w:rPr>
                  <m:t>i</m:t>
                </m:r>
              </m:sub>
            </m:sSub>
          </m:e>
        </m:d>
      </m:oMath>
      <w:r>
        <w:rPr>
          <w:rFonts w:ascii="Times" w:hAnsi="Times"/>
          <w:sz w:val="22"/>
          <w:szCs w:val="22"/>
        </w:rPr>
        <w:t xml:space="preserve"> represents the Euclidean distance between s and </w:t>
      </w:r>
      <m:oMath>
        <m:sSub>
          <m:sSubPr>
            <m:ctrlPr>
              <w:rPr>
                <w:rFonts w:ascii="Cambria Math" w:hAnsi="Cambria Math"/>
              </w:rPr>
            </m:ctrlPr>
          </m:sSubPr>
          <m:e>
            <m:r>
              <w:rPr>
                <w:rFonts w:ascii="Cambria Math" w:hAnsi="Cambria Math"/>
                <w:sz w:val="23"/>
                <w:szCs w:val="23"/>
              </w:rPr>
              <m:t>g</m:t>
            </m:r>
          </m:e>
          <m:sub>
            <m:r>
              <w:rPr>
                <w:rFonts w:ascii="Cambria Math" w:hAnsi="Cambria Math"/>
                <w:sz w:val="23"/>
                <w:szCs w:val="23"/>
              </w:rPr>
              <m:t>i</m:t>
            </m:r>
          </m:sub>
        </m:sSub>
        <m:r>
          <w:rPr>
            <w:rFonts w:ascii="Cambria Math" w:hAnsi="Cambria Math"/>
            <w:sz w:val="23"/>
            <w:szCs w:val="23"/>
          </w:rPr>
          <m:t>∈G</m:t>
        </m:r>
      </m:oMath>
      <w:r>
        <w:rPr>
          <w:rFonts w:ascii="Times" w:hAnsi="Times"/>
          <w:sz w:val="22"/>
          <w:szCs w:val="22"/>
        </w:rPr>
        <w:t xml:space="preserve"> where G is the remained goal set</w:t>
      </w:r>
      <w:commentRangeEnd w:id="69"/>
      <w:r>
        <w:commentReference w:id="69"/>
      </w:r>
      <w:r>
        <w:rPr>
          <w:rFonts w:ascii="Times" w:hAnsi="Times"/>
          <w:sz w:val="22"/>
          <w:szCs w:val="22"/>
        </w:rPr>
        <w:t>. For an action a taking the agent from s to s</w:t>
      </w:r>
      <w:r>
        <w:rPr>
          <w:rFonts w:ascii="Times" w:hAnsi="Times"/>
          <w:sz w:val="22"/>
          <w:szCs w:val="22"/>
        </w:rPr>
        <w:t>’</w:t>
      </w:r>
      <w:r>
        <w:rPr>
          <w:rFonts w:ascii="Times" w:hAnsi="Times"/>
          <w:sz w:val="22"/>
          <w:szCs w:val="22"/>
        </w:rPr>
        <w:t xml:space="preserve">:  </w:t>
      </w:r>
      <w:r>
        <w:rPr>
          <w:rFonts w:ascii="Times" w:hAnsi="Times"/>
          <w:sz w:val="22"/>
          <w:szCs w:val="22"/>
        </w:rPr>
        <w:br/>
      </w:r>
      <w:commentRangeStart w:id="70"/>
    </w:p>
    <w:p w14:paraId="6E9FD69A" w14:textId="77777777" w:rsidR="00A27FCB" w:rsidRDefault="00D63F2D">
      <w:pPr>
        <w:spacing w:line="276" w:lineRule="auto"/>
        <w:jc w:val="right"/>
        <w:rPr>
          <w:rFonts w:ascii="Times" w:eastAsia="Times" w:hAnsi="Times" w:cs="Times"/>
          <w:sz w:val="22"/>
          <w:szCs w:val="22"/>
        </w:rPr>
      </w:pPr>
      <m:oMath>
        <m:r>
          <w:rPr>
            <w:rFonts w:ascii="Cambria Math" w:hAnsi="Cambria Math"/>
            <w:sz w:val="23"/>
            <w:szCs w:val="23"/>
          </w:rPr>
          <m:t>Disdiff</m:t>
        </m:r>
        <m:d>
          <m:dPr>
            <m:ctrlPr>
              <w:rPr>
                <w:rFonts w:ascii="Cambria Math" w:hAnsi="Cambria Math"/>
                <w:i/>
                <w:sz w:val="23"/>
                <w:szCs w:val="23"/>
              </w:rPr>
            </m:ctrlPr>
          </m:dPr>
          <m:e>
            <m:sSub>
              <m:sSubPr>
                <m:ctrlPr>
                  <w:rPr>
                    <w:rFonts w:ascii="Cambria Math" w:hAnsi="Cambria Math"/>
                  </w:rPr>
                </m:ctrlPr>
              </m:sSubPr>
              <m:e>
                <m:r>
                  <w:rPr>
                    <w:rFonts w:ascii="Cambria Math" w:hAnsi="Cambria Math"/>
                    <w:sz w:val="23"/>
                    <w:szCs w:val="23"/>
                  </w:rPr>
                  <m:t>g</m:t>
                </m:r>
              </m:e>
              <m:sub>
                <m:r>
                  <w:rPr>
                    <w:rFonts w:ascii="Cambria Math" w:hAnsi="Cambria Math"/>
                    <w:sz w:val="23"/>
                    <w:szCs w:val="23"/>
                  </w:rPr>
                  <m:t>i</m:t>
                </m:r>
              </m:sub>
            </m:sSub>
          </m:e>
          <m:e>
            <m:r>
              <w:rPr>
                <w:rFonts w:ascii="Cambria Math" w:hAnsi="Cambria Math"/>
                <w:sz w:val="23"/>
                <w:szCs w:val="23"/>
              </w:rPr>
              <m:t>O</m:t>
            </m:r>
          </m:e>
        </m:d>
        <m:r>
          <w:rPr>
            <w:rFonts w:ascii="Cambria Math" w:hAnsi="Cambria Math"/>
            <w:sz w:val="23"/>
            <w:szCs w:val="23"/>
          </w:rPr>
          <m:t>=</m:t>
        </m:r>
        <m:r>
          <w:rPr>
            <w:rFonts w:ascii="Cambria Math" w:hAnsi="Cambria Math"/>
            <w:sz w:val="23"/>
            <w:szCs w:val="23"/>
          </w:rPr>
          <m:t>D</m:t>
        </m:r>
        <m:d>
          <m:dPr>
            <m:ctrlPr>
              <w:rPr>
                <w:rFonts w:ascii="Cambria Math" w:hAnsi="Cambria Math"/>
                <w:i/>
                <w:sz w:val="23"/>
                <w:szCs w:val="23"/>
              </w:rPr>
            </m:ctrlPr>
          </m:dPr>
          <m:e>
            <m:r>
              <w:rPr>
                <w:rFonts w:ascii="Cambria Math" w:hAnsi="Cambria Math"/>
                <w:sz w:val="23"/>
                <w:szCs w:val="23"/>
              </w:rPr>
              <m:t>s</m:t>
            </m:r>
            <m:r>
              <w:rPr>
                <w:rFonts w:ascii="Cambria Math" w:hAnsi="Cambria Math"/>
                <w:sz w:val="23"/>
                <w:szCs w:val="23"/>
              </w:rPr>
              <m:t>,</m:t>
            </m:r>
            <m:sSub>
              <m:sSubPr>
                <m:ctrlPr>
                  <w:rPr>
                    <w:rFonts w:ascii="Cambria Math" w:hAnsi="Cambria Math"/>
                  </w:rPr>
                </m:ctrlPr>
              </m:sSubPr>
              <m:e>
                <m:r>
                  <w:rPr>
                    <w:rFonts w:ascii="Cambria Math" w:hAnsi="Cambria Math"/>
                    <w:sz w:val="23"/>
                    <w:szCs w:val="23"/>
                  </w:rPr>
                  <m:t>g</m:t>
                </m:r>
              </m:e>
              <m:sub>
                <m:r>
                  <w:rPr>
                    <w:rFonts w:ascii="Cambria Math" w:hAnsi="Cambria Math"/>
                    <w:sz w:val="23"/>
                    <w:szCs w:val="23"/>
                  </w:rPr>
                  <m:t>i</m:t>
                </m:r>
              </m:sub>
            </m:sSub>
          </m:e>
        </m:d>
        <m:r>
          <w:rPr>
            <w:rFonts w:ascii="Cambria Math" w:hAnsi="Cambria Math"/>
            <w:sz w:val="23"/>
            <w:szCs w:val="23"/>
          </w:rPr>
          <m:t>-</m:t>
        </m:r>
        <m:r>
          <w:rPr>
            <w:rFonts w:ascii="Cambria Math" w:hAnsi="Cambria Math"/>
            <w:sz w:val="23"/>
            <w:szCs w:val="23"/>
          </w:rPr>
          <m:t>D</m:t>
        </m:r>
        <m:r>
          <w:rPr>
            <w:rFonts w:ascii="Cambria Math" w:hAnsi="Cambria Math"/>
            <w:sz w:val="23"/>
            <w:szCs w:val="23"/>
          </w:rPr>
          <m:t>(</m:t>
        </m:r>
        <m:r>
          <w:rPr>
            <w:rFonts w:ascii="Cambria Math" w:hAnsi="Cambria Math"/>
            <w:sz w:val="23"/>
            <w:szCs w:val="23"/>
          </w:rPr>
          <m:t>s</m:t>
        </m:r>
        <m:r>
          <w:rPr>
            <w:rFonts w:ascii="Cambria Math" w:hAnsi="Cambria Math"/>
            <w:sz w:val="23"/>
            <w:szCs w:val="23"/>
          </w:rPr>
          <m:t>',</m:t>
        </m:r>
        <m:sSub>
          <m:sSubPr>
            <m:ctrlPr>
              <w:rPr>
                <w:rFonts w:ascii="Cambria Math" w:hAnsi="Cambria Math"/>
              </w:rPr>
            </m:ctrlPr>
          </m:sSubPr>
          <m:e>
            <m:r>
              <w:rPr>
                <w:rFonts w:ascii="Cambria Math" w:hAnsi="Cambria Math"/>
                <w:sz w:val="23"/>
                <w:szCs w:val="23"/>
              </w:rPr>
              <m:t>g</m:t>
            </m:r>
          </m:e>
          <m:sub>
            <m:r>
              <w:rPr>
                <w:rFonts w:ascii="Cambria Math" w:hAnsi="Cambria Math"/>
                <w:sz w:val="23"/>
                <w:szCs w:val="23"/>
              </w:rPr>
              <m:t>i</m:t>
            </m:r>
          </m:sub>
        </m:sSub>
        <m:r>
          <w:rPr>
            <w:rFonts w:ascii="Cambria Math" w:hAnsi="Cambria Math"/>
            <w:sz w:val="23"/>
            <w:szCs w:val="23"/>
          </w:rPr>
          <m:t>)</m:t>
        </m:r>
      </m:oMath>
      <w:r>
        <w:rPr>
          <w:rFonts w:ascii="Times" w:hAnsi="Times"/>
          <w:sz w:val="22"/>
          <w:szCs w:val="22"/>
        </w:rPr>
        <w:t xml:space="preserve"> [1]</w:t>
      </w:r>
      <w:commentRangeEnd w:id="70"/>
      <w:r>
        <w:commentReference w:id="70"/>
      </w:r>
    </w:p>
    <w:p w14:paraId="04F8B3F5" w14:textId="77777777" w:rsidR="00A27FCB" w:rsidRDefault="00D63F2D">
      <w:pPr>
        <w:spacing w:line="276" w:lineRule="auto"/>
        <w:rPr>
          <w:rFonts w:ascii="Times" w:eastAsia="Times" w:hAnsi="Times" w:cs="Times"/>
          <w:sz w:val="22"/>
          <w:szCs w:val="22"/>
        </w:rPr>
      </w:pPr>
      <w:r>
        <w:rPr>
          <w:rFonts w:ascii="Times" w:hAnsi="Times"/>
          <w:sz w:val="22"/>
          <w:szCs w:val="22"/>
        </w:rPr>
        <w:t xml:space="preserve">If </w:t>
      </w:r>
      <m:oMath>
        <m:r>
          <w:rPr>
            <w:rFonts w:ascii="Cambria Math" w:hAnsi="Cambria Math"/>
            <w:sz w:val="23"/>
            <w:szCs w:val="23"/>
          </w:rPr>
          <m:t>Disdiff</m:t>
        </m:r>
        <m:d>
          <m:dPr>
            <m:ctrlPr>
              <w:rPr>
                <w:rFonts w:ascii="Cambria Math" w:hAnsi="Cambria Math"/>
                <w:i/>
                <w:sz w:val="23"/>
                <w:szCs w:val="23"/>
              </w:rPr>
            </m:ctrlPr>
          </m:dPr>
          <m:e>
            <m:sSub>
              <m:sSubPr>
                <m:ctrlPr>
                  <w:rPr>
                    <w:rFonts w:ascii="Cambria Math" w:hAnsi="Cambria Math"/>
                  </w:rPr>
                </m:ctrlPr>
              </m:sSubPr>
              <m:e>
                <m:r>
                  <w:rPr>
                    <w:rFonts w:ascii="Cambria Math" w:hAnsi="Cambria Math"/>
                    <w:sz w:val="23"/>
                    <w:szCs w:val="23"/>
                  </w:rPr>
                  <m:t>g</m:t>
                </m:r>
              </m:e>
              <m:sub>
                <m:r>
                  <w:rPr>
                    <w:rFonts w:ascii="Cambria Math" w:hAnsi="Cambria Math"/>
                    <w:sz w:val="23"/>
                    <w:szCs w:val="23"/>
                  </w:rPr>
                  <m:t>i</m:t>
                </m:r>
              </m:sub>
            </m:sSub>
          </m:e>
          <m:e>
            <m:r>
              <w:rPr>
                <w:rFonts w:ascii="Cambria Math" w:hAnsi="Cambria Math"/>
                <w:sz w:val="23"/>
                <w:szCs w:val="23"/>
              </w:rPr>
              <m:t>O</m:t>
            </m:r>
          </m:e>
        </m:d>
        <m:r>
          <w:rPr>
            <w:rFonts w:ascii="Cambria Math" w:hAnsi="Cambria Math"/>
            <w:sz w:val="23"/>
            <w:szCs w:val="23"/>
          </w:rPr>
          <m:t>&lt;0</m:t>
        </m:r>
      </m:oMath>
      <w:r>
        <w:rPr>
          <w:rFonts w:ascii="Times" w:hAnsi="Times"/>
          <w:i/>
          <w:iCs/>
          <w:sz w:val="22"/>
          <w:szCs w:val="22"/>
        </w:rPr>
        <w:t>,</w:t>
      </w:r>
      <w:r>
        <w:rPr>
          <w:rFonts w:ascii="Times" w:hAnsi="Times"/>
          <w:sz w:val="22"/>
          <w:szCs w:val="22"/>
        </w:rPr>
        <w:t xml:space="preserve"> </w:t>
      </w:r>
      <m:oMath>
        <m:sSub>
          <m:sSubPr>
            <m:ctrlPr>
              <w:rPr>
                <w:rFonts w:ascii="Cambria Math" w:hAnsi="Cambria Math"/>
              </w:rPr>
            </m:ctrlPr>
          </m:sSubPr>
          <m:e>
            <m:r>
              <w:rPr>
                <w:rFonts w:ascii="Cambria Math" w:hAnsi="Cambria Math"/>
                <w:sz w:val="23"/>
                <w:szCs w:val="23"/>
              </w:rPr>
              <m:t>g</m:t>
            </m:r>
          </m:e>
          <m:sub>
            <m:r>
              <w:rPr>
                <w:rFonts w:ascii="Cambria Math" w:hAnsi="Cambria Math"/>
                <w:sz w:val="23"/>
                <w:szCs w:val="23"/>
              </w:rPr>
              <m:t>i</m:t>
            </m:r>
          </m:sub>
        </m:sSub>
      </m:oMath>
      <w:r>
        <w:rPr>
          <w:rFonts w:ascii="Times" w:hAnsi="Times"/>
          <w:sz w:val="22"/>
          <w:szCs w:val="22"/>
        </w:rPr>
        <w:t xml:space="preserve"> will be pruned from </w:t>
      </w:r>
      <m:oMath>
        <m:r>
          <w:rPr>
            <w:rFonts w:ascii="Cambria Math" w:hAnsi="Cambria Math"/>
          </w:rPr>
          <m:t>G</m:t>
        </m:r>
      </m:oMath>
      <w:r>
        <w:rPr>
          <w:rFonts w:ascii="Times" w:hAnsi="Times"/>
          <w:sz w:val="22"/>
          <w:szCs w:val="22"/>
        </w:rPr>
        <w:t xml:space="preserve"> once the action a is taken. However, if </w:t>
      </w:r>
      <m:oMath>
        <m:r>
          <w:rPr>
            <w:rFonts w:ascii="Cambria Math" w:hAnsi="Cambria Math"/>
            <w:sz w:val="23"/>
            <w:szCs w:val="23"/>
          </w:rPr>
          <m:t>Disdiff</m:t>
        </m:r>
        <m:d>
          <m:dPr>
            <m:ctrlPr>
              <w:rPr>
                <w:rFonts w:ascii="Cambria Math" w:hAnsi="Cambria Math"/>
                <w:i/>
                <w:sz w:val="23"/>
                <w:szCs w:val="23"/>
              </w:rPr>
            </m:ctrlPr>
          </m:dPr>
          <m:e>
            <m:sSub>
              <m:sSubPr>
                <m:ctrlPr>
                  <w:rPr>
                    <w:rFonts w:ascii="Cambria Math" w:hAnsi="Cambria Math"/>
                  </w:rPr>
                </m:ctrlPr>
              </m:sSubPr>
              <m:e>
                <m:r>
                  <w:rPr>
                    <w:rFonts w:ascii="Cambria Math" w:hAnsi="Cambria Math"/>
                    <w:sz w:val="23"/>
                    <w:szCs w:val="23"/>
                  </w:rPr>
                  <m:t>g</m:t>
                </m:r>
              </m:e>
              <m:sub>
                <m:r>
                  <w:rPr>
                    <w:rFonts w:ascii="Cambria Math" w:hAnsi="Cambria Math"/>
                    <w:sz w:val="23"/>
                    <w:szCs w:val="23"/>
                  </w:rPr>
                  <m:t>i</m:t>
                </m:r>
              </m:sub>
            </m:sSub>
          </m:e>
          <m:e>
            <m:r>
              <w:rPr>
                <w:rFonts w:ascii="Cambria Math" w:hAnsi="Cambria Math"/>
                <w:sz w:val="23"/>
                <w:szCs w:val="23"/>
              </w:rPr>
              <m:t>O</m:t>
            </m:r>
          </m:e>
        </m:d>
        <m:r>
          <w:rPr>
            <w:rFonts w:ascii="Cambria Math" w:hAnsi="Cambria Math"/>
            <w:sz w:val="23"/>
            <w:szCs w:val="23"/>
          </w:rPr>
          <m:t>&gt;0</m:t>
        </m:r>
      </m:oMath>
      <w:r>
        <w:rPr>
          <w:rFonts w:ascii="Times" w:hAnsi="Times"/>
          <w:sz w:val="22"/>
          <w:szCs w:val="22"/>
        </w:rPr>
        <w:t xml:space="preserve">, </w:t>
      </w:r>
      <m:oMath>
        <m:sSub>
          <m:sSubPr>
            <m:ctrlPr>
              <w:rPr>
                <w:rFonts w:ascii="Cambria Math" w:hAnsi="Cambria Math"/>
              </w:rPr>
            </m:ctrlPr>
          </m:sSubPr>
          <m:e>
            <m:r>
              <w:rPr>
                <w:rFonts w:ascii="Cambria Math" w:hAnsi="Cambria Math"/>
                <w:sz w:val="23"/>
                <w:szCs w:val="23"/>
              </w:rPr>
              <m:t>g</m:t>
            </m:r>
          </m:e>
          <m:sub>
            <m:r>
              <w:rPr>
                <w:rFonts w:ascii="Cambria Math" w:hAnsi="Cambria Math"/>
                <w:sz w:val="23"/>
                <w:szCs w:val="23"/>
              </w:rPr>
              <m:t>i</m:t>
            </m:r>
          </m:sub>
        </m:sSub>
      </m:oMath>
      <w:r>
        <w:rPr>
          <w:rFonts w:ascii="Times" w:hAnsi="Times"/>
          <w:sz w:val="22"/>
          <w:szCs w:val="22"/>
        </w:rPr>
        <w:t xml:space="preserve"> will meet the requirement of fake goal reconsideration process which takes the goal back to G.</w:t>
      </w:r>
    </w:p>
    <w:p w14:paraId="541C6198" w14:textId="77777777" w:rsidR="00A27FCB" w:rsidRDefault="00D63F2D">
      <w:pPr>
        <w:spacing w:line="276" w:lineRule="auto"/>
        <w:rPr>
          <w:rFonts w:ascii="Times" w:eastAsia="Times" w:hAnsi="Times" w:cs="Times"/>
          <w:sz w:val="22"/>
          <w:szCs w:val="22"/>
        </w:rPr>
      </w:pPr>
      <w:r>
        <w:rPr>
          <w:rFonts w:ascii="Times" w:hAnsi="Times"/>
          <w:sz w:val="22"/>
          <w:szCs w:val="22"/>
        </w:rPr>
        <w:t>At each state</w:t>
      </w:r>
      <w:r>
        <w:rPr>
          <w:rFonts w:ascii="Times" w:hAnsi="Times"/>
          <w:sz w:val="22"/>
          <w:szCs w:val="22"/>
        </w:rPr>
        <w:t xml:space="preserve"> s, Q-values indicate the </w:t>
      </w:r>
      <w:commentRangeStart w:id="71"/>
      <w:del w:id="72" w:author="sage" w:date="2020-06-18T00:29:00Z">
        <w:r>
          <w:rPr>
            <w:rFonts w:ascii="Times" w:hAnsi="Times"/>
            <w:sz w:val="22"/>
            <w:szCs w:val="22"/>
          </w:rPr>
          <w:delText>willing</w:delText>
        </w:r>
      </w:del>
      <w:commentRangeEnd w:id="71"/>
      <w:r>
        <w:commentReference w:id="71"/>
      </w:r>
      <w:del w:id="73" w:author="sage" w:date="2020-06-18T00:29:00Z">
        <w:r>
          <w:rPr>
            <w:rFonts w:ascii="Times" w:hAnsi="Times"/>
            <w:sz w:val="22"/>
            <w:szCs w:val="22"/>
          </w:rPr>
          <w:delText xml:space="preserve"> </w:delText>
        </w:r>
      </w:del>
      <w:ins w:id="74" w:author="sage" w:date="2020-06-18T00:29:00Z">
        <w:r>
          <w:rPr>
            <w:rFonts w:ascii="Times" w:hAnsi="Times"/>
            <w:sz w:val="22"/>
            <w:szCs w:val="22"/>
            <w:lang w:val="zh-CN"/>
          </w:rPr>
          <w:t xml:space="preserve">value </w:t>
        </w:r>
      </w:ins>
      <w:r>
        <w:rPr>
          <w:rFonts w:ascii="Times" w:hAnsi="Times"/>
          <w:sz w:val="22"/>
          <w:szCs w:val="22"/>
        </w:rPr>
        <w:t xml:space="preserve">of taking an action. We select the Q-value in the direction </w:t>
      </w:r>
      <m:oMath>
        <m:r>
          <w:rPr>
            <w:rFonts w:ascii="Cambria Math" w:hAnsi="Cambria Math"/>
            <w:sz w:val="23"/>
            <w:szCs w:val="23"/>
          </w:rPr>
          <m:t>dir</m:t>
        </m:r>
        <m:d>
          <m:dPr>
            <m:ctrlPr>
              <w:rPr>
                <w:rFonts w:ascii="Cambria Math" w:hAnsi="Cambria Math"/>
                <w:i/>
                <w:sz w:val="23"/>
                <w:szCs w:val="23"/>
              </w:rPr>
            </m:ctrlPr>
          </m:dPr>
          <m:e>
            <m:r>
              <w:rPr>
                <w:rFonts w:ascii="Cambria Math" w:hAnsi="Cambria Math"/>
                <w:sz w:val="23"/>
                <w:szCs w:val="23"/>
              </w:rPr>
              <m:t>s</m:t>
            </m:r>
            <m:r>
              <w:rPr>
                <w:rFonts w:ascii="Cambria Math" w:hAnsi="Cambria Math"/>
                <w:sz w:val="23"/>
                <w:szCs w:val="23"/>
              </w:rPr>
              <m:t>,</m:t>
            </m:r>
            <m:sSub>
              <m:sSubPr>
                <m:ctrlPr>
                  <w:rPr>
                    <w:rFonts w:ascii="Cambria Math" w:hAnsi="Cambria Math"/>
                  </w:rPr>
                </m:ctrlPr>
              </m:sSubPr>
              <m:e>
                <m:r>
                  <w:rPr>
                    <w:rFonts w:ascii="Cambria Math" w:hAnsi="Cambria Math"/>
                    <w:sz w:val="23"/>
                    <w:szCs w:val="23"/>
                  </w:rPr>
                  <m:t>g</m:t>
                </m:r>
              </m:e>
              <m:sub>
                <m:r>
                  <w:rPr>
                    <w:rFonts w:ascii="Cambria Math" w:hAnsi="Cambria Math"/>
                    <w:sz w:val="23"/>
                    <w:szCs w:val="23"/>
                  </w:rPr>
                  <m:t>i</m:t>
                </m:r>
              </m:sub>
            </m:sSub>
          </m:e>
        </m:d>
      </m:oMath>
      <w:r>
        <w:rPr>
          <w:rFonts w:ascii="Times" w:hAnsi="Times"/>
          <w:sz w:val="22"/>
          <w:szCs w:val="22"/>
        </w:rPr>
        <w:t xml:space="preserve"> as </w:t>
      </w:r>
      <m:oMath>
        <m:r>
          <w:rPr>
            <w:rFonts w:ascii="Cambria Math" w:hAnsi="Cambria Math"/>
            <w:sz w:val="23"/>
            <w:szCs w:val="23"/>
          </w:rPr>
          <m:t>Q</m:t>
        </m:r>
        <m:r>
          <w:rPr>
            <w:rFonts w:ascii="Cambria Math" w:hAnsi="Cambria Math"/>
            <w:sz w:val="23"/>
            <w:szCs w:val="23"/>
          </w:rPr>
          <m:t>(</m:t>
        </m:r>
        <m:r>
          <w:rPr>
            <w:rFonts w:ascii="Cambria Math" w:hAnsi="Cambria Math"/>
            <w:sz w:val="23"/>
            <w:szCs w:val="23"/>
          </w:rPr>
          <m:t>s</m:t>
        </m:r>
        <m:r>
          <w:rPr>
            <w:rFonts w:ascii="Cambria Math" w:hAnsi="Cambria Math"/>
            <w:sz w:val="23"/>
            <w:szCs w:val="23"/>
          </w:rPr>
          <m:t>,</m:t>
        </m:r>
        <m:sSub>
          <m:sSubPr>
            <m:ctrlPr>
              <w:rPr>
                <w:rFonts w:ascii="Cambria Math" w:hAnsi="Cambria Math"/>
              </w:rPr>
            </m:ctrlPr>
          </m:sSubPr>
          <m:e>
            <m:r>
              <w:rPr>
                <w:rFonts w:ascii="Cambria Math" w:hAnsi="Cambria Math"/>
                <w:sz w:val="23"/>
                <w:szCs w:val="23"/>
              </w:rPr>
              <m:t>g</m:t>
            </m:r>
          </m:e>
          <m:sub>
            <m:r>
              <w:rPr>
                <w:rFonts w:ascii="Cambria Math" w:hAnsi="Cambria Math"/>
                <w:sz w:val="23"/>
                <w:szCs w:val="23"/>
              </w:rPr>
              <m:t>i</m:t>
            </m:r>
          </m:sub>
        </m:sSub>
        <m:r>
          <w:rPr>
            <w:rFonts w:ascii="Cambria Math" w:hAnsi="Cambria Math"/>
            <w:sz w:val="23"/>
            <w:szCs w:val="23"/>
          </w:rPr>
          <m:t>)</m:t>
        </m:r>
      </m:oMath>
      <w:r>
        <w:rPr>
          <w:rFonts w:ascii="Times" w:hAnsi="Times"/>
          <w:sz w:val="22"/>
          <w:szCs w:val="22"/>
        </w:rPr>
        <w:t xml:space="preserve">. The </w:t>
      </w:r>
      <m:oMath>
        <m:r>
          <w:rPr>
            <w:rFonts w:ascii="Cambria Math" w:hAnsi="Cambria Math"/>
            <w:sz w:val="23"/>
            <w:szCs w:val="23"/>
          </w:rPr>
          <m:t>dir</m:t>
        </m:r>
        <m:d>
          <m:dPr>
            <m:ctrlPr>
              <w:rPr>
                <w:rFonts w:ascii="Cambria Math" w:hAnsi="Cambria Math"/>
                <w:i/>
                <w:sz w:val="23"/>
                <w:szCs w:val="23"/>
              </w:rPr>
            </m:ctrlPr>
          </m:dPr>
          <m:e>
            <m:r>
              <w:rPr>
                <w:rFonts w:ascii="Cambria Math" w:hAnsi="Cambria Math"/>
                <w:sz w:val="23"/>
                <w:szCs w:val="23"/>
              </w:rPr>
              <m:t>s</m:t>
            </m:r>
            <m:r>
              <w:rPr>
                <w:rFonts w:ascii="Cambria Math" w:hAnsi="Cambria Math"/>
                <w:sz w:val="23"/>
                <w:szCs w:val="23"/>
              </w:rPr>
              <m:t>,</m:t>
            </m:r>
            <m:sSub>
              <m:sSubPr>
                <m:ctrlPr>
                  <w:rPr>
                    <w:rFonts w:ascii="Cambria Math" w:hAnsi="Cambria Math"/>
                  </w:rPr>
                </m:ctrlPr>
              </m:sSubPr>
              <m:e>
                <m:r>
                  <w:rPr>
                    <w:rFonts w:ascii="Cambria Math" w:hAnsi="Cambria Math"/>
                    <w:sz w:val="23"/>
                    <w:szCs w:val="23"/>
                  </w:rPr>
                  <m:t>g</m:t>
                </m:r>
              </m:e>
              <m:sub>
                <m:r>
                  <w:rPr>
                    <w:rFonts w:ascii="Cambria Math" w:hAnsi="Cambria Math"/>
                    <w:sz w:val="23"/>
                    <w:szCs w:val="23"/>
                  </w:rPr>
                  <m:t>i</m:t>
                </m:r>
              </m:sub>
            </m:sSub>
          </m:e>
        </m:d>
      </m:oMath>
      <w:r>
        <w:rPr>
          <w:rFonts w:ascii="Times" w:hAnsi="Times"/>
          <w:i/>
          <w:iCs/>
          <w:sz w:val="22"/>
          <w:szCs w:val="22"/>
        </w:rPr>
        <w:t xml:space="preserve"> </w:t>
      </w:r>
      <w:r>
        <w:rPr>
          <w:rFonts w:ascii="Times" w:hAnsi="Times"/>
          <w:sz w:val="22"/>
          <w:szCs w:val="22"/>
        </w:rPr>
        <w:t>is calculated by (as showed in Fig1, assuming each state has 8 possible actions):</w:t>
      </w:r>
    </w:p>
    <w:p w14:paraId="5FD8E8C5" w14:textId="77777777" w:rsidR="00A27FCB" w:rsidRDefault="00D63F2D">
      <w:pPr>
        <w:spacing w:line="276" w:lineRule="auto"/>
        <w:jc w:val="center"/>
        <w:rPr>
          <w:rFonts w:ascii="Times" w:eastAsia="Times" w:hAnsi="Times" w:cs="Times"/>
          <w:sz w:val="22"/>
          <w:szCs w:val="22"/>
        </w:rPr>
      </w:pPr>
      <m:oMathPara>
        <m:oMathParaPr>
          <m:jc m:val="center"/>
        </m:oMathParaPr>
        <m:oMath>
          <m:sSub>
            <m:sSubPr>
              <m:ctrlPr>
                <w:rPr>
                  <w:rFonts w:ascii="Cambria Math" w:hAnsi="Cambria Math"/>
                </w:rPr>
              </m:ctrlPr>
            </m:sSubPr>
            <m:e>
              <m:r>
                <w:rPr>
                  <w:rFonts w:ascii="Cambria Math" w:hAnsi="Cambria Math"/>
                  <w:sz w:val="23"/>
                  <w:szCs w:val="23"/>
                </w:rPr>
                <m:t>x</m:t>
              </m:r>
            </m:e>
            <m:sub>
              <m:r>
                <w:rPr>
                  <w:rFonts w:ascii="Cambria Math" w:hAnsi="Cambria Math"/>
                  <w:sz w:val="23"/>
                  <w:szCs w:val="23"/>
                </w:rPr>
                <m:t>diff</m:t>
              </m:r>
            </m:sub>
          </m:sSub>
          <m:r>
            <w:rPr>
              <w:rFonts w:ascii="Cambria Math" w:hAnsi="Cambria Math"/>
              <w:sz w:val="23"/>
              <w:szCs w:val="23"/>
            </w:rPr>
            <m:t>=</m:t>
          </m:r>
          <m:sSub>
            <m:sSubPr>
              <m:ctrlPr>
                <w:rPr>
                  <w:rFonts w:ascii="Cambria Math" w:hAnsi="Cambria Math"/>
                </w:rPr>
              </m:ctrlPr>
            </m:sSubPr>
            <m:e>
              <m:r>
                <w:rPr>
                  <w:rFonts w:ascii="Cambria Math" w:hAnsi="Cambria Math"/>
                  <w:sz w:val="23"/>
                  <w:szCs w:val="23"/>
                </w:rPr>
                <m:t>x</m:t>
              </m:r>
            </m:e>
            <m:sub>
              <m:r>
                <w:rPr>
                  <w:rFonts w:ascii="Cambria Math" w:hAnsi="Cambria Math"/>
                  <w:sz w:val="23"/>
                  <w:szCs w:val="23"/>
                </w:rPr>
                <m:t>gi</m:t>
              </m:r>
            </m:sub>
          </m:sSub>
          <m:r>
            <w:rPr>
              <w:rFonts w:ascii="Cambria Math" w:hAnsi="Cambria Math"/>
              <w:sz w:val="23"/>
              <w:szCs w:val="23"/>
            </w:rPr>
            <m:t>-</m:t>
          </m:r>
          <m:sSub>
            <m:sSubPr>
              <m:ctrlPr>
                <w:rPr>
                  <w:rFonts w:ascii="Cambria Math" w:hAnsi="Cambria Math"/>
                </w:rPr>
              </m:ctrlPr>
            </m:sSubPr>
            <m:e>
              <m:r>
                <w:rPr>
                  <w:rFonts w:ascii="Cambria Math" w:hAnsi="Cambria Math"/>
                  <w:sz w:val="23"/>
                  <w:szCs w:val="23"/>
                </w:rPr>
                <m:t>x</m:t>
              </m:r>
            </m:e>
            <m:sub>
              <m:r>
                <w:rPr>
                  <w:rFonts w:ascii="Cambria Math" w:hAnsi="Cambria Math"/>
                  <w:sz w:val="23"/>
                  <w:szCs w:val="23"/>
                </w:rPr>
                <m:t>s</m:t>
              </m:r>
            </m:sub>
          </m:sSub>
          <m:sSub>
            <m:sSubPr>
              <m:ctrlPr>
                <w:rPr>
                  <w:rFonts w:ascii="Cambria Math" w:hAnsi="Cambria Math"/>
                </w:rPr>
              </m:ctrlPr>
            </m:sSubPr>
            <m:e>
              <m:r>
                <w:rPr>
                  <w:rFonts w:ascii="Cambria Math" w:hAnsi="Cambria Math"/>
                  <w:sz w:val="23"/>
                  <w:szCs w:val="23"/>
                </w:rPr>
                <m:t>y</m:t>
              </m:r>
            </m:e>
            <m:sub>
              <m:r>
                <w:rPr>
                  <w:rFonts w:ascii="Cambria Math" w:hAnsi="Cambria Math"/>
                  <w:sz w:val="23"/>
                  <w:szCs w:val="23"/>
                </w:rPr>
                <m:t>diff</m:t>
              </m:r>
            </m:sub>
          </m:sSub>
          <m:r>
            <w:rPr>
              <w:rFonts w:ascii="Cambria Math" w:hAnsi="Cambria Math"/>
              <w:sz w:val="23"/>
              <w:szCs w:val="23"/>
            </w:rPr>
            <m:t>=</m:t>
          </m:r>
          <m:sSub>
            <m:sSubPr>
              <m:ctrlPr>
                <w:rPr>
                  <w:rFonts w:ascii="Cambria Math" w:hAnsi="Cambria Math"/>
                </w:rPr>
              </m:ctrlPr>
            </m:sSubPr>
            <m:e>
              <m:r>
                <w:rPr>
                  <w:rFonts w:ascii="Cambria Math" w:hAnsi="Cambria Math"/>
                  <w:sz w:val="23"/>
                  <w:szCs w:val="23"/>
                </w:rPr>
                <m:t>y</m:t>
              </m:r>
            </m:e>
            <m:sub>
              <m:r>
                <w:rPr>
                  <w:rFonts w:ascii="Cambria Math" w:hAnsi="Cambria Math"/>
                  <w:sz w:val="23"/>
                  <w:szCs w:val="23"/>
                </w:rPr>
                <m:t>gi</m:t>
              </m:r>
            </m:sub>
          </m:sSub>
          <m:r>
            <w:rPr>
              <w:rFonts w:ascii="Cambria Math" w:hAnsi="Cambria Math"/>
              <w:sz w:val="23"/>
              <w:szCs w:val="23"/>
            </w:rPr>
            <m:t>-</m:t>
          </m:r>
          <m:sSub>
            <m:sSubPr>
              <m:ctrlPr>
                <w:rPr>
                  <w:rFonts w:ascii="Cambria Math" w:hAnsi="Cambria Math"/>
                </w:rPr>
              </m:ctrlPr>
            </m:sSubPr>
            <m:e>
              <m:r>
                <w:rPr>
                  <w:rFonts w:ascii="Cambria Math" w:hAnsi="Cambria Math"/>
                  <w:sz w:val="23"/>
                  <w:szCs w:val="23"/>
                </w:rPr>
                <m:t>y</m:t>
              </m:r>
            </m:e>
            <m:sub>
              <m:r>
                <w:rPr>
                  <w:rFonts w:ascii="Cambria Math" w:hAnsi="Cambria Math"/>
                  <w:sz w:val="23"/>
                  <w:szCs w:val="23"/>
                </w:rPr>
                <m:t>s</m:t>
              </m:r>
            </m:sub>
          </m:sSub>
        </m:oMath>
      </m:oMathPara>
    </w:p>
    <w:p w14:paraId="1F66C4A1" w14:textId="77777777" w:rsidR="00A27FCB" w:rsidRDefault="00D63F2D">
      <w:pPr>
        <w:spacing w:line="276" w:lineRule="auto"/>
        <w:jc w:val="center"/>
        <w:rPr>
          <w:rFonts w:ascii="Times" w:eastAsia="Times" w:hAnsi="Times" w:cs="Times"/>
          <w:sz w:val="22"/>
          <w:szCs w:val="22"/>
        </w:rPr>
      </w:pPr>
      <m:oMathPara>
        <m:oMathParaPr>
          <m:jc m:val="center"/>
        </m:oMathParaPr>
        <m:oMath>
          <m:sSub>
            <m:sSubPr>
              <m:ctrlPr>
                <w:rPr>
                  <w:rFonts w:ascii="Cambria Math" w:hAnsi="Cambria Math"/>
                </w:rPr>
              </m:ctrlPr>
            </m:sSubPr>
            <m:e>
              <m:r>
                <w:rPr>
                  <w:rFonts w:ascii="Cambria Math" w:hAnsi="Cambria Math"/>
                  <w:sz w:val="23"/>
                  <w:szCs w:val="23"/>
                </w:rPr>
                <m:t>dir</m:t>
              </m:r>
            </m:e>
            <m:sub>
              <m:r>
                <w:rPr>
                  <w:rFonts w:ascii="Cambria Math" w:hAnsi="Cambria Math"/>
                  <w:sz w:val="23"/>
                  <w:szCs w:val="23"/>
                </w:rPr>
                <m:t>x</m:t>
              </m:r>
            </m:sub>
          </m:sSub>
          <m:r>
            <w:rPr>
              <w:rFonts w:ascii="Cambria Math" w:hAnsi="Cambria Math"/>
              <w:sz w:val="23"/>
              <w:szCs w:val="23"/>
            </w:rPr>
            <m:t>=</m:t>
          </m:r>
          <m:d>
            <m:dPr>
              <m:begChr m:val="{"/>
              <m:endChr m:val=""/>
              <m:ctrlPr>
                <w:rPr>
                  <w:rFonts w:ascii="Cambria Math" w:hAnsi="Cambria Math"/>
                  <w:i/>
                  <w:sz w:val="23"/>
                  <w:szCs w:val="23"/>
                </w:rPr>
              </m:ctrlPr>
            </m:dPr>
            <m:e>
              <m:eqArr>
                <m:eqArrPr>
                  <m:ctrlPr>
                    <w:rPr>
                      <w:rFonts w:ascii="Cambria Math" w:hAnsi="Cambria Math"/>
                      <w:i/>
                      <w:sz w:val="23"/>
                      <w:szCs w:val="23"/>
                    </w:rPr>
                  </m:ctrlPr>
                </m:eqArrPr>
                <m:e>
                  <m:r>
                    <w:rPr>
                      <w:rFonts w:ascii="Cambria Math" w:hAnsi="Cambria Math"/>
                      <w:sz w:val="23"/>
                      <w:szCs w:val="23"/>
                    </w:rPr>
                    <m:t>1,</m:t>
                  </m:r>
                  <m:r>
                    <w:rPr>
                      <w:rFonts w:ascii="Cambria Math" w:hAnsi="Cambria Math"/>
                      <w:sz w:val="23"/>
                      <w:szCs w:val="23"/>
                    </w:rPr>
                    <m:t>if</m:t>
                  </m:r>
                  <m:sSub>
                    <m:sSubPr>
                      <m:ctrlPr>
                        <w:rPr>
                          <w:rFonts w:ascii="Cambria Math" w:hAnsi="Cambria Math"/>
                        </w:rPr>
                      </m:ctrlPr>
                    </m:sSubPr>
                    <m:e>
                      <m:r>
                        <w:rPr>
                          <w:rFonts w:ascii="Cambria Math" w:hAnsi="Cambria Math"/>
                          <w:sz w:val="23"/>
                          <w:szCs w:val="23"/>
                        </w:rPr>
                        <m:t>x</m:t>
                      </m:r>
                    </m:e>
                    <m:sub>
                      <m:r>
                        <w:rPr>
                          <w:rFonts w:ascii="Cambria Math" w:hAnsi="Cambria Math"/>
                          <w:sz w:val="23"/>
                          <w:szCs w:val="23"/>
                        </w:rPr>
                        <m:t>diff</m:t>
                      </m:r>
                    </m:sub>
                  </m:sSub>
                  <m:r>
                    <w:rPr>
                      <w:rFonts w:ascii="Cambria Math" w:hAnsi="Cambria Math"/>
                      <w:sz w:val="23"/>
                      <w:szCs w:val="23"/>
                    </w:rPr>
                    <m:t>&gt;0</m:t>
                  </m:r>
                </m:e>
                <m:e>
                  <m:r>
                    <w:rPr>
                      <w:rFonts w:ascii="Cambria Math" w:hAnsi="Cambria Math"/>
                      <w:sz w:val="23"/>
                      <w:szCs w:val="23"/>
                    </w:rPr>
                    <m:t>0,</m:t>
                  </m:r>
                  <m:r>
                    <w:rPr>
                      <w:rFonts w:ascii="Cambria Math" w:hAnsi="Cambria Math"/>
                      <w:sz w:val="23"/>
                      <w:szCs w:val="23"/>
                    </w:rPr>
                    <m:t>if</m:t>
                  </m:r>
                  <m:sSub>
                    <m:sSubPr>
                      <m:ctrlPr>
                        <w:rPr>
                          <w:rFonts w:ascii="Cambria Math" w:hAnsi="Cambria Math"/>
                        </w:rPr>
                      </m:ctrlPr>
                    </m:sSubPr>
                    <m:e>
                      <m:r>
                        <w:rPr>
                          <w:rFonts w:ascii="Cambria Math" w:hAnsi="Cambria Math"/>
                          <w:sz w:val="23"/>
                          <w:szCs w:val="23"/>
                        </w:rPr>
                        <m:t>x</m:t>
                      </m:r>
                    </m:e>
                    <m:sub>
                      <m:r>
                        <w:rPr>
                          <w:rFonts w:ascii="Cambria Math" w:hAnsi="Cambria Math"/>
                          <w:sz w:val="23"/>
                          <w:szCs w:val="23"/>
                        </w:rPr>
                        <m:t>diff</m:t>
                      </m:r>
                    </m:sub>
                  </m:sSub>
                  <m:r>
                    <w:rPr>
                      <w:rFonts w:ascii="Cambria Math" w:hAnsi="Cambria Math"/>
                      <w:sz w:val="23"/>
                      <w:szCs w:val="23"/>
                    </w:rPr>
                    <m:t>=0</m:t>
                  </m:r>
                </m:e>
                <m:e>
                  <m:r>
                    <w:rPr>
                      <w:rFonts w:ascii="Cambria Math" w:hAnsi="Cambria Math"/>
                      <w:sz w:val="23"/>
                      <w:szCs w:val="23"/>
                    </w:rPr>
                    <m:t>-</m:t>
                  </m:r>
                  <m:r>
                    <w:rPr>
                      <w:rFonts w:ascii="Cambria Math" w:hAnsi="Cambria Math"/>
                      <w:sz w:val="23"/>
                      <w:szCs w:val="23"/>
                    </w:rPr>
                    <m:t>1,</m:t>
                  </m:r>
                  <m:r>
                    <w:rPr>
                      <w:rFonts w:ascii="Cambria Math" w:hAnsi="Cambria Math"/>
                      <w:sz w:val="23"/>
                      <w:szCs w:val="23"/>
                    </w:rPr>
                    <m:t>if</m:t>
                  </m:r>
                  <m:sSub>
                    <m:sSubPr>
                      <m:ctrlPr>
                        <w:rPr>
                          <w:rFonts w:ascii="Cambria Math" w:hAnsi="Cambria Math"/>
                        </w:rPr>
                      </m:ctrlPr>
                    </m:sSubPr>
                    <m:e>
                      <m:r>
                        <w:rPr>
                          <w:rFonts w:ascii="Cambria Math" w:hAnsi="Cambria Math"/>
                          <w:sz w:val="23"/>
                          <w:szCs w:val="23"/>
                        </w:rPr>
                        <m:t>x</m:t>
                      </m:r>
                    </m:e>
                    <m:sub>
                      <m:r>
                        <w:rPr>
                          <w:rFonts w:ascii="Cambria Math" w:hAnsi="Cambria Math"/>
                          <w:sz w:val="23"/>
                          <w:szCs w:val="23"/>
                        </w:rPr>
                        <m:t>diff</m:t>
                      </m:r>
                    </m:sub>
                  </m:sSub>
                  <m:r>
                    <w:rPr>
                      <w:rFonts w:ascii="Cambria Math" w:hAnsi="Cambria Math"/>
                      <w:sz w:val="23"/>
                      <w:szCs w:val="23"/>
                    </w:rPr>
                    <m:t>&lt;0</m:t>
                  </m:r>
                </m:e>
              </m:eqArr>
            </m:e>
          </m:d>
          <m:r>
            <w:rPr>
              <w:rFonts w:ascii="Cambria Math" w:hAnsi="Cambria Math"/>
              <w:sz w:val="23"/>
              <w:szCs w:val="23"/>
            </w:rPr>
            <m:t>,</m:t>
          </m:r>
        </m:oMath>
      </m:oMathPara>
    </w:p>
    <w:p w14:paraId="44922004" w14:textId="77777777" w:rsidR="00A27FCB" w:rsidRDefault="00D63F2D">
      <w:pPr>
        <w:spacing w:line="276" w:lineRule="auto"/>
        <w:jc w:val="right"/>
        <w:rPr>
          <w:rFonts w:ascii="Times" w:eastAsia="Times" w:hAnsi="Times" w:cs="Times"/>
          <w:sz w:val="22"/>
          <w:szCs w:val="22"/>
        </w:rPr>
      </w:pPr>
      <w:r>
        <w:rPr>
          <w:rFonts w:ascii="Times" w:hAnsi="Times"/>
          <w:sz w:val="22"/>
          <w:szCs w:val="22"/>
          <w:lang w:val="pt-PT"/>
        </w:rPr>
        <w:t>[2]</w:t>
      </w:r>
    </w:p>
    <w:p w14:paraId="34E316E4" w14:textId="77777777" w:rsidR="00A27FCB" w:rsidRDefault="00D63F2D">
      <w:pPr>
        <w:spacing w:line="276" w:lineRule="auto"/>
        <w:jc w:val="center"/>
        <w:rPr>
          <w:rFonts w:ascii="Times" w:eastAsia="Times" w:hAnsi="Times" w:cs="Times"/>
          <w:sz w:val="22"/>
          <w:szCs w:val="22"/>
        </w:rPr>
      </w:pPr>
      <m:oMathPara>
        <m:oMathParaPr>
          <m:jc m:val="center"/>
        </m:oMathParaPr>
        <m:oMath>
          <m:sSub>
            <m:sSubPr>
              <m:ctrlPr>
                <w:rPr>
                  <w:rFonts w:ascii="Cambria Math" w:hAnsi="Cambria Math"/>
                </w:rPr>
              </m:ctrlPr>
            </m:sSubPr>
            <m:e>
              <m:r>
                <w:rPr>
                  <w:rFonts w:ascii="Cambria Math" w:hAnsi="Cambria Math"/>
                  <w:sz w:val="23"/>
                  <w:szCs w:val="23"/>
                </w:rPr>
                <m:t>dir</m:t>
              </m:r>
            </m:e>
            <m:sub>
              <m:r>
                <w:rPr>
                  <w:rFonts w:ascii="Cambria Math" w:hAnsi="Cambria Math"/>
                  <w:sz w:val="23"/>
                  <w:szCs w:val="23"/>
                </w:rPr>
                <m:t>y</m:t>
              </m:r>
            </m:sub>
          </m:sSub>
          <m:r>
            <w:rPr>
              <w:rFonts w:ascii="Cambria Math" w:hAnsi="Cambria Math"/>
              <w:sz w:val="23"/>
              <w:szCs w:val="23"/>
            </w:rPr>
            <m:t>=</m:t>
          </m:r>
          <m:d>
            <m:dPr>
              <m:begChr m:val="{"/>
              <m:endChr m:val=""/>
              <m:ctrlPr>
                <w:rPr>
                  <w:rFonts w:ascii="Cambria Math" w:hAnsi="Cambria Math"/>
                  <w:i/>
                  <w:sz w:val="23"/>
                  <w:szCs w:val="23"/>
                </w:rPr>
              </m:ctrlPr>
            </m:dPr>
            <m:e>
              <m:eqArr>
                <m:eqArrPr>
                  <m:ctrlPr>
                    <w:rPr>
                      <w:rFonts w:ascii="Cambria Math" w:hAnsi="Cambria Math"/>
                      <w:i/>
                      <w:sz w:val="23"/>
                      <w:szCs w:val="23"/>
                    </w:rPr>
                  </m:ctrlPr>
                </m:eqArrPr>
                <m:e>
                  <m:r>
                    <w:rPr>
                      <w:rFonts w:ascii="Cambria Math" w:hAnsi="Cambria Math"/>
                      <w:sz w:val="23"/>
                      <w:szCs w:val="23"/>
                    </w:rPr>
                    <m:t>1,</m:t>
                  </m:r>
                  <m:r>
                    <w:rPr>
                      <w:rFonts w:ascii="Cambria Math" w:hAnsi="Cambria Math"/>
                      <w:sz w:val="23"/>
                      <w:szCs w:val="23"/>
                    </w:rPr>
                    <m:t>if</m:t>
                  </m:r>
                  <m:sSub>
                    <m:sSubPr>
                      <m:ctrlPr>
                        <w:rPr>
                          <w:rFonts w:ascii="Cambria Math" w:hAnsi="Cambria Math"/>
                        </w:rPr>
                      </m:ctrlPr>
                    </m:sSubPr>
                    <m:e>
                      <m:r>
                        <w:rPr>
                          <w:rFonts w:ascii="Cambria Math" w:hAnsi="Cambria Math"/>
                          <w:sz w:val="23"/>
                          <w:szCs w:val="23"/>
                        </w:rPr>
                        <m:t>y</m:t>
                      </m:r>
                    </m:e>
                    <m:sub>
                      <m:r>
                        <w:rPr>
                          <w:rFonts w:ascii="Cambria Math" w:hAnsi="Cambria Math"/>
                          <w:sz w:val="23"/>
                          <w:szCs w:val="23"/>
                        </w:rPr>
                        <m:t>diff</m:t>
                      </m:r>
                    </m:sub>
                  </m:sSub>
                  <m:r>
                    <w:rPr>
                      <w:rFonts w:ascii="Cambria Math" w:hAnsi="Cambria Math"/>
                      <w:sz w:val="23"/>
                      <w:szCs w:val="23"/>
                    </w:rPr>
                    <m:t>&gt;0</m:t>
                  </m:r>
                </m:e>
                <m:e>
                  <m:r>
                    <w:rPr>
                      <w:rFonts w:ascii="Cambria Math" w:hAnsi="Cambria Math"/>
                      <w:sz w:val="23"/>
                      <w:szCs w:val="23"/>
                    </w:rPr>
                    <m:t>0,</m:t>
                  </m:r>
                  <m:r>
                    <w:rPr>
                      <w:rFonts w:ascii="Cambria Math" w:hAnsi="Cambria Math"/>
                      <w:sz w:val="23"/>
                      <w:szCs w:val="23"/>
                    </w:rPr>
                    <m:t>if</m:t>
                  </m:r>
                  <m:sSub>
                    <m:sSubPr>
                      <m:ctrlPr>
                        <w:rPr>
                          <w:rFonts w:ascii="Cambria Math" w:hAnsi="Cambria Math"/>
                        </w:rPr>
                      </m:ctrlPr>
                    </m:sSubPr>
                    <m:e>
                      <m:r>
                        <w:rPr>
                          <w:rFonts w:ascii="Cambria Math" w:hAnsi="Cambria Math"/>
                          <w:sz w:val="23"/>
                          <w:szCs w:val="23"/>
                        </w:rPr>
                        <m:t>y</m:t>
                      </m:r>
                    </m:e>
                    <m:sub>
                      <m:r>
                        <w:rPr>
                          <w:rFonts w:ascii="Cambria Math" w:hAnsi="Cambria Math"/>
                          <w:sz w:val="23"/>
                          <w:szCs w:val="23"/>
                        </w:rPr>
                        <m:t>diff</m:t>
                      </m:r>
                    </m:sub>
                  </m:sSub>
                  <m:r>
                    <w:rPr>
                      <w:rFonts w:ascii="Cambria Math" w:hAnsi="Cambria Math"/>
                      <w:sz w:val="23"/>
                      <w:szCs w:val="23"/>
                    </w:rPr>
                    <m:t>=0</m:t>
                  </m:r>
                </m:e>
                <m:e>
                  <m:r>
                    <w:rPr>
                      <w:rFonts w:ascii="Cambria Math" w:hAnsi="Cambria Math"/>
                      <w:sz w:val="23"/>
                      <w:szCs w:val="23"/>
                    </w:rPr>
                    <m:t>-</m:t>
                  </m:r>
                  <m:r>
                    <w:rPr>
                      <w:rFonts w:ascii="Cambria Math" w:hAnsi="Cambria Math"/>
                      <w:sz w:val="23"/>
                      <w:szCs w:val="23"/>
                    </w:rPr>
                    <m:t>1,</m:t>
                  </m:r>
                  <m:r>
                    <w:rPr>
                      <w:rFonts w:ascii="Cambria Math" w:hAnsi="Cambria Math"/>
                      <w:sz w:val="23"/>
                      <w:szCs w:val="23"/>
                    </w:rPr>
                    <m:t>if</m:t>
                  </m:r>
                  <m:sSub>
                    <m:sSubPr>
                      <m:ctrlPr>
                        <w:rPr>
                          <w:rFonts w:ascii="Cambria Math" w:hAnsi="Cambria Math"/>
                        </w:rPr>
                      </m:ctrlPr>
                    </m:sSubPr>
                    <m:e>
                      <m:r>
                        <w:rPr>
                          <w:rFonts w:ascii="Cambria Math" w:hAnsi="Cambria Math"/>
                          <w:sz w:val="23"/>
                          <w:szCs w:val="23"/>
                        </w:rPr>
                        <m:t>y</m:t>
                      </m:r>
                    </m:e>
                    <m:sub>
                      <m:r>
                        <w:rPr>
                          <w:rFonts w:ascii="Cambria Math" w:hAnsi="Cambria Math"/>
                          <w:sz w:val="23"/>
                          <w:szCs w:val="23"/>
                        </w:rPr>
                        <m:t>diff</m:t>
                      </m:r>
                    </m:sub>
                  </m:sSub>
                  <m:r>
                    <w:rPr>
                      <w:rFonts w:ascii="Cambria Math" w:hAnsi="Cambria Math"/>
                      <w:sz w:val="23"/>
                      <w:szCs w:val="23"/>
                    </w:rPr>
                    <m:t>&lt;0</m:t>
                  </m:r>
                </m:e>
              </m:eqArr>
            </m:e>
          </m:d>
        </m:oMath>
      </m:oMathPara>
    </w:p>
    <w:p w14:paraId="06F1EFB7" w14:textId="77777777" w:rsidR="00A27FCB" w:rsidRDefault="00A27FCB">
      <w:pPr>
        <w:spacing w:line="276" w:lineRule="auto"/>
        <w:rPr>
          <w:rFonts w:ascii="Times" w:eastAsia="Times" w:hAnsi="Times" w:cs="Times"/>
          <w:sz w:val="22"/>
          <w:szCs w:val="22"/>
        </w:rPr>
      </w:pPr>
    </w:p>
    <w:p w14:paraId="0A85EC84" w14:textId="77777777" w:rsidR="00A27FCB" w:rsidRDefault="00D63F2D">
      <w:pPr>
        <w:spacing w:line="276" w:lineRule="auto"/>
        <w:jc w:val="center"/>
        <w:rPr>
          <w:rFonts w:ascii="Times" w:eastAsia="Times" w:hAnsi="Times" w:cs="Times"/>
          <w:sz w:val="22"/>
          <w:szCs w:val="22"/>
        </w:rPr>
      </w:pPr>
      <m:oMathPara>
        <m:oMathParaPr>
          <m:jc m:val="center"/>
        </m:oMathParaPr>
        <m:oMath>
          <m:r>
            <w:rPr>
              <w:rFonts w:ascii="Cambria Math" w:hAnsi="Cambria Math"/>
              <w:sz w:val="23"/>
              <w:szCs w:val="23"/>
            </w:rPr>
            <m:t>dir</m:t>
          </m:r>
          <m:d>
            <m:dPr>
              <m:ctrlPr>
                <w:rPr>
                  <w:rFonts w:ascii="Cambria Math" w:hAnsi="Cambria Math"/>
                  <w:i/>
                  <w:sz w:val="23"/>
                  <w:szCs w:val="23"/>
                </w:rPr>
              </m:ctrlPr>
            </m:dPr>
            <m:e>
              <m:r>
                <w:rPr>
                  <w:rFonts w:ascii="Cambria Math" w:hAnsi="Cambria Math"/>
                  <w:sz w:val="23"/>
                  <w:szCs w:val="23"/>
                </w:rPr>
                <m:t>s,</m:t>
              </m:r>
              <m:sSub>
                <m:sSubPr>
                  <m:ctrlPr>
                    <w:rPr>
                      <w:rFonts w:ascii="Cambria Math" w:hAnsi="Cambria Math"/>
                    </w:rPr>
                  </m:ctrlPr>
                </m:sSubPr>
                <m:e>
                  <m:r>
                    <w:rPr>
                      <w:rFonts w:ascii="Cambria Math" w:hAnsi="Cambria Math"/>
                      <w:sz w:val="23"/>
                      <w:szCs w:val="23"/>
                    </w:rPr>
                    <m:t>g</m:t>
                  </m:r>
                </m:e>
                <m:sub>
                  <m:r>
                    <w:rPr>
                      <w:rFonts w:ascii="Cambria Math" w:hAnsi="Cambria Math"/>
                      <w:sz w:val="23"/>
                      <w:szCs w:val="23"/>
                    </w:rPr>
                    <m:t>i</m:t>
                  </m:r>
                </m:sub>
              </m:sSub>
            </m:e>
          </m:d>
          <m:r>
            <w:rPr>
              <w:rFonts w:ascii="Cambria Math" w:hAnsi="Cambria Math"/>
              <w:sz w:val="23"/>
              <w:szCs w:val="23"/>
            </w:rPr>
            <m:t>=(</m:t>
          </m:r>
          <m:sSub>
            <m:sSubPr>
              <m:ctrlPr>
                <w:rPr>
                  <w:rFonts w:ascii="Cambria Math" w:hAnsi="Cambria Math"/>
                </w:rPr>
              </m:ctrlPr>
            </m:sSubPr>
            <m:e>
              <m:r>
                <w:rPr>
                  <w:rFonts w:ascii="Cambria Math" w:hAnsi="Cambria Math"/>
                  <w:sz w:val="23"/>
                  <w:szCs w:val="23"/>
                </w:rPr>
                <m:t>d</m:t>
              </m:r>
            </m:e>
            <m:sub>
              <m:r>
                <w:rPr>
                  <w:rFonts w:ascii="Cambria Math" w:hAnsi="Cambria Math"/>
                  <w:sz w:val="23"/>
                  <w:szCs w:val="23"/>
                </w:rPr>
                <m:t>x</m:t>
              </m:r>
            </m:sub>
          </m:sSub>
          <m:r>
            <w:rPr>
              <w:rFonts w:ascii="Cambria Math" w:hAnsi="Cambria Math"/>
              <w:sz w:val="23"/>
              <w:szCs w:val="23"/>
            </w:rPr>
            <m:t>,</m:t>
          </m:r>
          <m:sSub>
            <m:sSubPr>
              <m:ctrlPr>
                <w:rPr>
                  <w:rFonts w:ascii="Cambria Math" w:hAnsi="Cambria Math"/>
                </w:rPr>
              </m:ctrlPr>
            </m:sSubPr>
            <m:e>
              <m:r>
                <w:rPr>
                  <w:rFonts w:ascii="Cambria Math" w:hAnsi="Cambria Math"/>
                  <w:sz w:val="23"/>
                  <w:szCs w:val="23"/>
                </w:rPr>
                <m:t>d</m:t>
              </m:r>
            </m:e>
            <m:sub>
              <m:r>
                <w:rPr>
                  <w:rFonts w:ascii="Cambria Math" w:hAnsi="Cambria Math"/>
                  <w:sz w:val="23"/>
                  <w:szCs w:val="23"/>
                </w:rPr>
                <m:t>y</m:t>
              </m:r>
            </m:sub>
          </m:sSub>
          <m:r>
            <w:rPr>
              <w:rFonts w:ascii="Cambria Math" w:hAnsi="Cambria Math"/>
              <w:sz w:val="23"/>
              <w:szCs w:val="23"/>
            </w:rPr>
            <m:t>)</m:t>
          </m:r>
        </m:oMath>
      </m:oMathPara>
    </w:p>
    <w:p w14:paraId="4ECF3DCC" w14:textId="77777777" w:rsidR="00A27FCB" w:rsidRDefault="00D63F2D">
      <w:pPr>
        <w:spacing w:line="276" w:lineRule="auto"/>
        <w:rPr>
          <w:rFonts w:ascii="Times" w:eastAsia="Times" w:hAnsi="Times" w:cs="Times"/>
          <w:sz w:val="22"/>
          <w:szCs w:val="22"/>
        </w:rPr>
      </w:pPr>
      <w:r>
        <w:rPr>
          <w:rFonts w:ascii="Times" w:eastAsia="Times" w:hAnsi="Times" w:cs="Times"/>
          <w:sz w:val="22"/>
          <w:szCs w:val="22"/>
        </w:rPr>
        <w:br/>
      </w:r>
      <w:commentRangeStart w:id="75"/>
    </w:p>
    <w:p w14:paraId="7F829DA3" w14:textId="77777777" w:rsidR="00A27FCB" w:rsidRDefault="00D63F2D">
      <w:pPr>
        <w:spacing w:line="276" w:lineRule="auto"/>
        <w:rPr>
          <w:rFonts w:ascii="Times" w:eastAsia="Times" w:hAnsi="Times" w:cs="Times"/>
          <w:sz w:val="22"/>
          <w:szCs w:val="22"/>
        </w:rPr>
      </w:pPr>
      <w:r>
        <w:rPr>
          <w:rFonts w:ascii="Times" w:hAnsi="Times"/>
          <w:sz w:val="22"/>
          <w:szCs w:val="22"/>
        </w:rPr>
        <w:t xml:space="preserve">Where coordinates for s and </w:t>
      </w:r>
      <m:oMath>
        <m:sSub>
          <m:sSubPr>
            <m:ctrlPr>
              <w:rPr>
                <w:rFonts w:ascii="Cambria Math" w:hAnsi="Cambria Math"/>
              </w:rPr>
            </m:ctrlPr>
          </m:sSubPr>
          <m:e>
            <m:r>
              <w:rPr>
                <w:rFonts w:ascii="Cambria Math" w:hAnsi="Cambria Math"/>
                <w:sz w:val="23"/>
                <w:szCs w:val="23"/>
              </w:rPr>
              <m:t>g</m:t>
            </m:r>
          </m:e>
          <m:sub>
            <m:r>
              <w:rPr>
                <w:rFonts w:ascii="Cambria Math" w:hAnsi="Cambria Math"/>
                <w:sz w:val="23"/>
                <w:szCs w:val="23"/>
              </w:rPr>
              <m:t>i</m:t>
            </m:r>
          </m:sub>
        </m:sSub>
      </m:oMath>
      <w:r>
        <w:rPr>
          <w:rFonts w:ascii="Times" w:hAnsi="Times"/>
          <w:sz w:val="22"/>
          <w:szCs w:val="22"/>
        </w:rPr>
        <w:t xml:space="preserve"> are (</w:t>
      </w:r>
      <m:oMath>
        <m:sSub>
          <m:sSubPr>
            <m:ctrlPr>
              <w:rPr>
                <w:rFonts w:ascii="Cambria Math" w:hAnsi="Cambria Math"/>
              </w:rPr>
            </m:ctrlPr>
          </m:sSubPr>
          <m:e>
            <m:r>
              <w:rPr>
                <w:rFonts w:ascii="Cambria Math" w:hAnsi="Cambria Math"/>
                <w:sz w:val="22"/>
                <w:szCs w:val="22"/>
              </w:rPr>
              <m:t>x</m:t>
            </m:r>
          </m:e>
          <m:sub>
            <m:r>
              <w:rPr>
                <w:rFonts w:ascii="Cambria Math" w:hAnsi="Cambria Math"/>
                <w:sz w:val="22"/>
                <w:szCs w:val="22"/>
              </w:rPr>
              <m:t>s</m:t>
            </m:r>
          </m:sub>
        </m:sSub>
        <m:r>
          <w:rPr>
            <w:rFonts w:ascii="Cambria Math" w:hAnsi="Cambria Math"/>
            <w:sz w:val="22"/>
            <w:szCs w:val="22"/>
          </w:rPr>
          <m:t>,</m:t>
        </m:r>
        <m:sSub>
          <m:sSubPr>
            <m:ctrlPr>
              <w:rPr>
                <w:rFonts w:ascii="Cambria Math" w:hAnsi="Cambria Math"/>
              </w:rPr>
            </m:ctrlPr>
          </m:sSubPr>
          <m:e>
            <m:r>
              <w:rPr>
                <w:rFonts w:ascii="Cambria Math" w:hAnsi="Cambria Math"/>
                <w:sz w:val="22"/>
                <w:szCs w:val="22"/>
              </w:rPr>
              <m:t>y</m:t>
            </m:r>
          </m:e>
          <m:sub>
            <m:r>
              <w:rPr>
                <w:rFonts w:ascii="Cambria Math" w:hAnsi="Cambria Math"/>
                <w:sz w:val="22"/>
                <w:szCs w:val="22"/>
              </w:rPr>
              <m:t>s</m:t>
            </m:r>
          </m:sub>
        </m:sSub>
      </m:oMath>
      <w:r>
        <w:rPr>
          <w:rFonts w:ascii="Times" w:hAnsi="Times"/>
          <w:sz w:val="22"/>
          <w:szCs w:val="22"/>
        </w:rPr>
        <w:t>) and (</w:t>
      </w:r>
      <m:oMath>
        <m:sSub>
          <m:sSubPr>
            <m:ctrlPr>
              <w:rPr>
                <w:rFonts w:ascii="Cambria Math" w:hAnsi="Cambria Math"/>
              </w:rPr>
            </m:ctrlPr>
          </m:sSubPr>
          <m:e>
            <m:r>
              <w:rPr>
                <w:rFonts w:ascii="Cambria Math" w:hAnsi="Cambria Math"/>
                <w:sz w:val="22"/>
                <w:szCs w:val="22"/>
              </w:rPr>
              <m:t>x</m:t>
            </m:r>
          </m:e>
          <m:sub>
            <m:r>
              <w:rPr>
                <w:rFonts w:ascii="Cambria Math" w:hAnsi="Cambria Math"/>
                <w:sz w:val="22"/>
                <w:szCs w:val="22"/>
              </w:rPr>
              <m:t>gi</m:t>
            </m:r>
          </m:sub>
        </m:sSub>
        <m:r>
          <w:rPr>
            <w:rFonts w:ascii="Cambria Math" w:hAnsi="Cambria Math"/>
            <w:sz w:val="22"/>
            <w:szCs w:val="22"/>
          </w:rPr>
          <m:t>,</m:t>
        </m:r>
        <m:sSub>
          <m:sSubPr>
            <m:ctrlPr>
              <w:rPr>
                <w:rFonts w:ascii="Cambria Math" w:hAnsi="Cambria Math"/>
              </w:rPr>
            </m:ctrlPr>
          </m:sSubPr>
          <m:e>
            <m:r>
              <w:rPr>
                <w:rFonts w:ascii="Cambria Math" w:hAnsi="Cambria Math"/>
                <w:sz w:val="22"/>
                <w:szCs w:val="22"/>
              </w:rPr>
              <m:t>y</m:t>
            </m:r>
          </m:e>
          <m:sub>
            <m:r>
              <w:rPr>
                <w:rFonts w:ascii="Cambria Math" w:hAnsi="Cambria Math"/>
                <w:sz w:val="22"/>
                <w:szCs w:val="22"/>
              </w:rPr>
              <m:t>gi</m:t>
            </m:r>
          </m:sub>
        </m:sSub>
      </m:oMath>
      <w:r>
        <w:rPr>
          <w:rFonts w:ascii="Times" w:hAnsi="Times"/>
          <w:sz w:val="22"/>
          <w:szCs w:val="22"/>
        </w:rPr>
        <w:t>)</w:t>
      </w:r>
      <w:r>
        <w:rPr>
          <w:rFonts w:ascii="Times" w:hAnsi="Times"/>
          <w:sz w:val="22"/>
          <w:szCs w:val="22"/>
        </w:rPr>
        <w:t xml:space="preserve"> respectively.</w:t>
      </w:r>
    </w:p>
    <w:p w14:paraId="50E670F2" w14:textId="77777777" w:rsidR="00A27FCB" w:rsidRDefault="00D63F2D">
      <w:pPr>
        <w:spacing w:line="276" w:lineRule="auto"/>
        <w:rPr>
          <w:rFonts w:ascii="Times" w:eastAsia="Times" w:hAnsi="Times" w:cs="Times"/>
          <w:sz w:val="22"/>
          <w:szCs w:val="22"/>
        </w:rPr>
      </w:pPr>
      <w:r>
        <w:rPr>
          <w:rFonts w:ascii="Times" w:hAnsi="Times"/>
          <w:sz w:val="22"/>
          <w:szCs w:val="22"/>
        </w:rPr>
        <w:t xml:space="preserve">For example, the agent is at the state </w:t>
      </w:r>
      <m:oMath>
        <m:sSub>
          <m:sSubPr>
            <m:ctrlPr>
              <w:rPr>
                <w:rFonts w:ascii="Cambria Math" w:hAnsi="Cambria Math"/>
              </w:rPr>
            </m:ctrlPr>
          </m:sSubPr>
          <m:e>
            <m:r>
              <w:rPr>
                <w:rFonts w:ascii="Cambria Math" w:hAnsi="Cambria Math"/>
                <w:sz w:val="31"/>
                <w:szCs w:val="31"/>
              </w:rPr>
              <m:t>s</m:t>
            </m:r>
          </m:e>
          <m:sub>
            <m:r>
              <w:rPr>
                <w:rFonts w:ascii="Cambria Math" w:hAnsi="Cambria Math"/>
                <w:sz w:val="31"/>
                <w:szCs w:val="31"/>
              </w:rPr>
              <m:t>1</m:t>
            </m:r>
          </m:sub>
        </m:sSub>
      </m:oMath>
      <w:r>
        <w:rPr>
          <w:rFonts w:ascii="Times" w:hAnsi="Times"/>
          <w:sz w:val="22"/>
          <w:szCs w:val="22"/>
        </w:rPr>
        <w:t xml:space="preserve">shown in Fig1 and the coordinate is (18,10). One of our goals </w:t>
      </w:r>
      <m:oMath>
        <m:sSub>
          <m:sSubPr>
            <m:ctrlPr>
              <w:rPr>
                <w:rFonts w:ascii="Cambria Math" w:hAnsi="Cambria Math"/>
              </w:rPr>
            </m:ctrlPr>
          </m:sSubPr>
          <m:e>
            <m:r>
              <w:rPr>
                <w:rFonts w:ascii="Cambria Math" w:hAnsi="Cambria Math"/>
                <w:sz w:val="25"/>
                <w:szCs w:val="25"/>
              </w:rPr>
              <m:t>g</m:t>
            </m:r>
          </m:e>
          <m:sub>
            <m:r>
              <w:rPr>
                <w:rFonts w:ascii="Cambria Math" w:hAnsi="Cambria Math"/>
                <w:sz w:val="25"/>
                <w:szCs w:val="25"/>
              </w:rPr>
              <m:t>1</m:t>
            </m:r>
          </m:sub>
        </m:sSub>
      </m:oMath>
      <w:r>
        <w:rPr>
          <w:rFonts w:ascii="Times" w:hAnsi="Times"/>
          <w:sz w:val="22"/>
          <w:szCs w:val="22"/>
        </w:rPr>
        <w:t xml:space="preserve"> is at (8,20). Therefore, </w:t>
      </w:r>
      <m:oMath>
        <m:r>
          <w:rPr>
            <w:rFonts w:ascii="Cambria Math" w:hAnsi="Cambria Math"/>
            <w:sz w:val="23"/>
            <w:szCs w:val="23"/>
          </w:rPr>
          <m:t>dir</m:t>
        </m:r>
        <m:d>
          <m:dPr>
            <m:ctrlPr>
              <w:rPr>
                <w:rFonts w:ascii="Cambria Math" w:hAnsi="Cambria Math"/>
                <w:i/>
                <w:sz w:val="23"/>
                <w:szCs w:val="23"/>
              </w:rPr>
            </m:ctrlPr>
          </m:dPr>
          <m:e>
            <m:sSub>
              <m:sSubPr>
                <m:ctrlPr>
                  <w:rPr>
                    <w:rFonts w:ascii="Cambria Math" w:hAnsi="Cambria Math"/>
                  </w:rPr>
                </m:ctrlPr>
              </m:sSubPr>
              <m:e>
                <m:r>
                  <w:rPr>
                    <w:rFonts w:ascii="Cambria Math" w:hAnsi="Cambria Math"/>
                    <w:sz w:val="23"/>
                    <w:szCs w:val="23"/>
                  </w:rPr>
                  <m:t>s</m:t>
                </m:r>
              </m:e>
              <m:sub>
                <m:r>
                  <w:rPr>
                    <w:rFonts w:ascii="Cambria Math" w:hAnsi="Cambria Math"/>
                    <w:sz w:val="23"/>
                    <w:szCs w:val="23"/>
                  </w:rPr>
                  <m:t>1</m:t>
                </m:r>
              </m:sub>
            </m:sSub>
            <m:r>
              <w:rPr>
                <w:rFonts w:ascii="Cambria Math" w:hAnsi="Cambria Math"/>
                <w:sz w:val="23"/>
                <w:szCs w:val="23"/>
              </w:rPr>
              <m:t>,</m:t>
            </m:r>
            <m:sSub>
              <m:sSubPr>
                <m:ctrlPr>
                  <w:rPr>
                    <w:rFonts w:ascii="Cambria Math" w:hAnsi="Cambria Math"/>
                  </w:rPr>
                </m:ctrlPr>
              </m:sSubPr>
              <m:e>
                <m:r>
                  <w:rPr>
                    <w:rFonts w:ascii="Cambria Math" w:hAnsi="Cambria Math"/>
                    <w:sz w:val="23"/>
                    <w:szCs w:val="23"/>
                  </w:rPr>
                  <m:t>g</m:t>
                </m:r>
              </m:e>
              <m:sub>
                <m:r>
                  <w:rPr>
                    <w:rFonts w:ascii="Cambria Math" w:hAnsi="Cambria Math"/>
                    <w:sz w:val="23"/>
                    <w:szCs w:val="23"/>
                  </w:rPr>
                  <m:t>1</m:t>
                </m:r>
              </m:sub>
            </m:sSub>
          </m:e>
        </m:d>
        <m:r>
          <w:rPr>
            <w:rFonts w:ascii="Cambria Math" w:hAnsi="Cambria Math"/>
            <w:sz w:val="23"/>
            <w:szCs w:val="23"/>
          </w:rPr>
          <m:t>=(-1,1)</m:t>
        </m:r>
      </m:oMath>
      <w:r>
        <w:rPr>
          <w:rFonts w:ascii="Times" w:hAnsi="Times"/>
          <w:sz w:val="22"/>
          <w:szCs w:val="22"/>
        </w:rPr>
        <w:t xml:space="preserve"> and </w:t>
      </w:r>
      <m:oMath>
        <m:r>
          <w:rPr>
            <w:rFonts w:ascii="Cambria Math" w:hAnsi="Cambria Math"/>
            <w:sz w:val="23"/>
            <w:szCs w:val="23"/>
          </w:rPr>
          <m:t>Q</m:t>
        </m:r>
        <m:d>
          <m:dPr>
            <m:ctrlPr>
              <w:rPr>
                <w:rFonts w:ascii="Cambria Math" w:hAnsi="Cambria Math"/>
                <w:i/>
                <w:sz w:val="23"/>
                <w:szCs w:val="23"/>
              </w:rPr>
            </m:ctrlPr>
          </m:dPr>
          <m:e>
            <m:sSub>
              <m:sSubPr>
                <m:ctrlPr>
                  <w:rPr>
                    <w:rFonts w:ascii="Cambria Math" w:hAnsi="Cambria Math"/>
                  </w:rPr>
                </m:ctrlPr>
              </m:sSubPr>
              <m:e>
                <m:r>
                  <w:rPr>
                    <w:rFonts w:ascii="Cambria Math" w:hAnsi="Cambria Math"/>
                    <w:sz w:val="23"/>
                    <w:szCs w:val="23"/>
                  </w:rPr>
                  <m:t>s</m:t>
                </m:r>
              </m:e>
              <m:sub>
                <m:r>
                  <w:rPr>
                    <w:rFonts w:ascii="Cambria Math" w:hAnsi="Cambria Math"/>
                    <w:sz w:val="23"/>
                    <w:szCs w:val="23"/>
                  </w:rPr>
                  <m:t>1</m:t>
                </m:r>
              </m:sub>
            </m:sSub>
            <m:r>
              <w:rPr>
                <w:rFonts w:ascii="Cambria Math" w:hAnsi="Cambria Math"/>
                <w:sz w:val="23"/>
                <w:szCs w:val="23"/>
              </w:rPr>
              <m:t>,</m:t>
            </m:r>
            <m:sSub>
              <m:sSubPr>
                <m:ctrlPr>
                  <w:rPr>
                    <w:rFonts w:ascii="Cambria Math" w:hAnsi="Cambria Math"/>
                  </w:rPr>
                </m:ctrlPr>
              </m:sSubPr>
              <m:e>
                <m:r>
                  <w:rPr>
                    <w:rFonts w:ascii="Cambria Math" w:hAnsi="Cambria Math"/>
                    <w:sz w:val="23"/>
                    <w:szCs w:val="23"/>
                  </w:rPr>
                  <m:t>g</m:t>
                </m:r>
              </m:e>
              <m:sub>
                <m:r>
                  <w:rPr>
                    <w:rFonts w:ascii="Cambria Math" w:hAnsi="Cambria Math"/>
                    <w:sz w:val="23"/>
                    <w:szCs w:val="23"/>
                  </w:rPr>
                  <m:t>1</m:t>
                </m:r>
              </m:sub>
            </m:sSub>
          </m:e>
        </m:d>
        <m:r>
          <w:rPr>
            <w:rFonts w:ascii="Cambria Math" w:hAnsi="Cambria Math"/>
            <w:sz w:val="23"/>
            <w:szCs w:val="23"/>
          </w:rPr>
          <m:t>=87.686</m:t>
        </m:r>
      </m:oMath>
      <w:r>
        <w:rPr>
          <w:rFonts w:ascii="Times" w:hAnsi="Times"/>
          <w:sz w:val="22"/>
          <w:szCs w:val="22"/>
        </w:rPr>
        <w:t>.</w:t>
      </w:r>
      <w:commentRangeEnd w:id="75"/>
      <w:r>
        <w:commentReference w:id="75"/>
      </w:r>
    </w:p>
    <w:p w14:paraId="3387E222" w14:textId="77777777" w:rsidR="00A27FCB" w:rsidRDefault="00A27FCB">
      <w:pPr>
        <w:spacing w:line="276" w:lineRule="auto"/>
        <w:rPr>
          <w:rFonts w:ascii="Times" w:eastAsia="Times" w:hAnsi="Times" w:cs="Times"/>
          <w:sz w:val="22"/>
          <w:szCs w:val="22"/>
        </w:rPr>
      </w:pPr>
    </w:p>
    <w:p w14:paraId="7EFB139B" w14:textId="77777777" w:rsidR="00A27FCB" w:rsidRDefault="00D63F2D">
      <w:pPr>
        <w:keepNext/>
        <w:spacing w:line="276" w:lineRule="auto"/>
        <w:jc w:val="center"/>
        <w:rPr>
          <w:rFonts w:ascii="Times" w:eastAsia="Times" w:hAnsi="Times" w:cs="Times"/>
          <w:sz w:val="22"/>
          <w:szCs w:val="22"/>
        </w:rPr>
      </w:pPr>
      <w:r>
        <w:rPr>
          <w:rFonts w:ascii="Times" w:eastAsia="Times" w:hAnsi="Times" w:cs="Times"/>
          <w:noProof/>
          <w:sz w:val="22"/>
          <w:szCs w:val="22"/>
        </w:rPr>
        <w:drawing>
          <wp:inline distT="0" distB="0" distL="0" distR="0" wp14:anchorId="3823CEB1" wp14:editId="50BD3876">
            <wp:extent cx="1285240" cy="1280510"/>
            <wp:effectExtent l="0" t="0" r="0" b="0"/>
            <wp:docPr id="1073741825" name="officeArt object" descr="C:\Users\Wayne\AppData\Local\Temp\1591955687(1).jpg"/>
            <wp:cNvGraphicFramePr/>
            <a:graphic xmlns:a="http://schemas.openxmlformats.org/drawingml/2006/main">
              <a:graphicData uri="http://schemas.openxmlformats.org/drawingml/2006/picture">
                <pic:pic xmlns:pic="http://schemas.openxmlformats.org/drawingml/2006/picture">
                  <pic:nvPicPr>
                    <pic:cNvPr id="1073741825" name="C:\Users\Wayne\AppData\Local\Temp\1591955687(1).jpg" descr="C:\Users\Wayne\AppData\Local\Temp\1591955687(1).jpg"/>
                    <pic:cNvPicPr>
                      <a:picLocks noChangeAspect="1"/>
                    </pic:cNvPicPr>
                  </pic:nvPicPr>
                  <pic:blipFill>
                    <a:blip r:embed="rId12"/>
                    <a:srcRect l="7588" t="7676" r="7691" b="8092"/>
                    <a:stretch>
                      <a:fillRect/>
                    </a:stretch>
                  </pic:blipFill>
                  <pic:spPr>
                    <a:xfrm>
                      <a:off x="0" y="0"/>
                      <a:ext cx="1285240" cy="1280510"/>
                    </a:xfrm>
                    <a:prstGeom prst="rect">
                      <a:avLst/>
                    </a:prstGeom>
                    <a:ln w="12700" cap="flat">
                      <a:noFill/>
                      <a:miter lim="400000"/>
                    </a:ln>
                    <a:effectLst/>
                  </pic:spPr>
                </pic:pic>
              </a:graphicData>
            </a:graphic>
          </wp:inline>
        </w:drawing>
      </w:r>
    </w:p>
    <w:p w14:paraId="012C18AC" w14:textId="77777777" w:rsidR="00A27FCB" w:rsidRDefault="00D63F2D">
      <w:pPr>
        <w:pStyle w:val="a7"/>
        <w:spacing w:line="276" w:lineRule="auto"/>
        <w:jc w:val="center"/>
      </w:pPr>
      <w:r>
        <w:t>Figure 1 Example state of a Q-table</w:t>
      </w:r>
    </w:p>
    <w:p w14:paraId="13BB3F9A" w14:textId="77777777" w:rsidR="00A27FCB" w:rsidRDefault="00A27FCB"/>
    <w:p w14:paraId="1183A482" w14:textId="77777777" w:rsidR="00A27FCB" w:rsidRDefault="00D63F2D">
      <w:pPr>
        <w:spacing w:line="276" w:lineRule="auto"/>
        <w:rPr>
          <w:rFonts w:ascii="Times" w:eastAsia="Times" w:hAnsi="Times" w:cs="Times"/>
          <w:sz w:val="22"/>
          <w:szCs w:val="22"/>
        </w:rPr>
      </w:pPr>
      <w:r>
        <w:rPr>
          <w:rFonts w:ascii="Times" w:hAnsi="Times"/>
          <w:sz w:val="22"/>
          <w:szCs w:val="22"/>
        </w:rPr>
        <w:t xml:space="preserve">For each possible action </w:t>
      </w:r>
      <m:oMath>
        <m:sSub>
          <m:sSubPr>
            <m:ctrlPr>
              <w:rPr>
                <w:rFonts w:ascii="Cambria Math" w:hAnsi="Cambria Math"/>
              </w:rPr>
            </m:ctrlPr>
          </m:sSubPr>
          <m:e>
            <m:r>
              <w:rPr>
                <w:rFonts w:ascii="Cambria Math" w:hAnsi="Cambria Math"/>
                <w:sz w:val="23"/>
                <w:szCs w:val="23"/>
              </w:rPr>
              <m:t>a</m:t>
            </m:r>
          </m:e>
          <m:sub>
            <m:r>
              <w:rPr>
                <w:rFonts w:ascii="Cambria Math" w:hAnsi="Cambria Math"/>
                <w:sz w:val="23"/>
                <w:szCs w:val="23"/>
              </w:rPr>
              <m:t>i</m:t>
            </m:r>
          </m:sub>
        </m:sSub>
        <m:r>
          <w:rPr>
            <w:rFonts w:ascii="Cambria Math" w:hAnsi="Cambria Math"/>
            <w:sz w:val="23"/>
            <w:szCs w:val="23"/>
          </w:rPr>
          <m:t>∈A</m:t>
        </m:r>
      </m:oMath>
      <w:r>
        <w:rPr>
          <w:rFonts w:ascii="Times" w:hAnsi="Times"/>
          <w:sz w:val="22"/>
          <w:szCs w:val="22"/>
        </w:rPr>
        <w:t xml:space="preserve"> taking the agent from </w:t>
      </w:r>
      <m:oMath>
        <m:r>
          <w:rPr>
            <w:rFonts w:ascii="Cambria Math" w:hAnsi="Cambria Math"/>
            <w:sz w:val="30"/>
            <w:szCs w:val="30"/>
          </w:rPr>
          <m:t>s</m:t>
        </m:r>
      </m:oMath>
      <w:r>
        <w:rPr>
          <w:rFonts w:ascii="Times" w:hAnsi="Times"/>
          <w:sz w:val="22"/>
          <w:szCs w:val="22"/>
        </w:rPr>
        <w:t xml:space="preserve"> to </w:t>
      </w:r>
      <m:oMath>
        <m:r>
          <w:rPr>
            <w:rFonts w:ascii="Cambria Math" w:hAnsi="Cambria Math"/>
            <w:sz w:val="23"/>
            <w:szCs w:val="23"/>
          </w:rPr>
          <m:t>s'</m:t>
        </m:r>
      </m:oMath>
      <w:r>
        <w:rPr>
          <w:rFonts w:ascii="Times" w:hAnsi="Times"/>
          <w:sz w:val="22"/>
          <w:szCs w:val="22"/>
        </w:rPr>
        <w:t>, all reward functions are considered for this observation (s,</w:t>
      </w:r>
      <m:oMath>
        <m:sSub>
          <m:sSubPr>
            <m:ctrlPr>
              <w:rPr>
                <w:rFonts w:ascii="Cambria Math" w:hAnsi="Cambria Math"/>
              </w:rPr>
            </m:ctrlPr>
          </m:sSubPr>
          <m:e>
            <m:r>
              <w:rPr>
                <w:rFonts w:ascii="Cambria Math" w:hAnsi="Cambria Math"/>
                <w:sz w:val="23"/>
                <w:szCs w:val="23"/>
              </w:rPr>
              <m:t>a</m:t>
            </m:r>
          </m:e>
          <m:sub>
            <m:r>
              <w:rPr>
                <w:rFonts w:ascii="Cambria Math" w:hAnsi="Cambria Math"/>
                <w:sz w:val="23"/>
                <w:szCs w:val="23"/>
              </w:rPr>
              <m:t>i</m:t>
            </m:r>
          </m:sub>
        </m:sSub>
      </m:oMath>
      <w:r>
        <w:rPr>
          <w:rFonts w:ascii="Times" w:hAnsi="Times"/>
          <w:sz w:val="22"/>
          <w:szCs w:val="22"/>
        </w:rPr>
        <w:t xml:space="preserve">), then a temporary fake goal pruning process is taken for the observation. with remained goals at state </w:t>
      </w:r>
      <m:oMath>
        <m:r>
          <w:rPr>
            <w:rFonts w:ascii="Cambria Math" w:hAnsi="Cambria Math"/>
            <w:sz w:val="22"/>
            <w:szCs w:val="22"/>
          </w:rPr>
          <m:t>s</m:t>
        </m:r>
        <m:r>
          <w:rPr>
            <w:rFonts w:ascii="Cambria Math" w:hAnsi="Cambria Math"/>
            <w:sz w:val="22"/>
            <w:szCs w:val="22"/>
          </w:rPr>
          <m:t>'</m:t>
        </m:r>
      </m:oMath>
      <w:r>
        <w:rPr>
          <w:rFonts w:ascii="Times" w:hAnsi="Times"/>
          <w:sz w:val="22"/>
          <w:szCs w:val="22"/>
        </w:rPr>
        <w:t>, calculate the proba</w:t>
      </w:r>
      <w:r>
        <w:rPr>
          <w:rFonts w:ascii="Times" w:hAnsi="Times"/>
          <w:sz w:val="22"/>
          <w:szCs w:val="22"/>
        </w:rPr>
        <w:t xml:space="preserve">bility of heading to each </w:t>
      </w:r>
      <m:oMath>
        <m:sSub>
          <m:sSubPr>
            <m:ctrlPr>
              <w:rPr>
                <w:rFonts w:ascii="Cambria Math" w:hAnsi="Cambria Math"/>
              </w:rPr>
            </m:ctrlPr>
          </m:sSubPr>
          <m:e>
            <m:r>
              <w:rPr>
                <w:rFonts w:ascii="Cambria Math" w:hAnsi="Cambria Math"/>
                <w:sz w:val="23"/>
                <w:szCs w:val="23"/>
              </w:rPr>
              <m:t>g</m:t>
            </m:r>
          </m:e>
          <m:sub>
            <m:r>
              <w:rPr>
                <w:rFonts w:ascii="Cambria Math" w:hAnsi="Cambria Math"/>
                <w:sz w:val="23"/>
                <w:szCs w:val="23"/>
              </w:rPr>
              <m:t>i</m:t>
            </m:r>
          </m:sub>
        </m:sSub>
        <m:r>
          <w:rPr>
            <w:rFonts w:ascii="Cambria Math" w:hAnsi="Cambria Math"/>
            <w:sz w:val="23"/>
            <w:szCs w:val="23"/>
          </w:rPr>
          <m:t>∈G</m:t>
        </m:r>
      </m:oMath>
      <w:r>
        <w:rPr>
          <w:rFonts w:ascii="Times" w:hAnsi="Times"/>
          <w:sz w:val="22"/>
          <w:szCs w:val="22"/>
        </w:rPr>
        <w:t xml:space="preserve"> using the formula (3) below. We repeat the same process for each possible action </w:t>
      </w:r>
      <m:oMath>
        <m:sSub>
          <m:sSubPr>
            <m:ctrlPr>
              <w:rPr>
                <w:rFonts w:ascii="Cambria Math" w:hAnsi="Cambria Math"/>
              </w:rPr>
            </m:ctrlPr>
          </m:sSubPr>
          <m:e>
            <m:r>
              <w:rPr>
                <w:rFonts w:ascii="Cambria Math" w:hAnsi="Cambria Math"/>
                <w:sz w:val="23"/>
                <w:szCs w:val="23"/>
              </w:rPr>
              <m:t>a</m:t>
            </m:r>
          </m:e>
          <m:sub>
            <m:r>
              <w:rPr>
                <w:rFonts w:ascii="Cambria Math" w:hAnsi="Cambria Math"/>
                <w:sz w:val="23"/>
                <w:szCs w:val="23"/>
              </w:rPr>
              <m:t>i</m:t>
            </m:r>
          </m:sub>
        </m:sSub>
        <m:r>
          <w:rPr>
            <w:rFonts w:ascii="Cambria Math" w:hAnsi="Cambria Math"/>
            <w:sz w:val="23"/>
            <w:szCs w:val="23"/>
          </w:rPr>
          <m:t>∈A</m:t>
        </m:r>
      </m:oMath>
      <w:r>
        <w:rPr>
          <w:rFonts w:ascii="Times" w:hAnsi="Times"/>
          <w:sz w:val="22"/>
          <w:szCs w:val="22"/>
        </w:rPr>
        <w:t>:</w:t>
      </w:r>
    </w:p>
    <w:p w14:paraId="024AB8A1" w14:textId="77777777" w:rsidR="00A27FCB" w:rsidRDefault="00A27FCB">
      <w:pPr>
        <w:spacing w:line="276" w:lineRule="auto"/>
        <w:rPr>
          <w:rFonts w:ascii="Times" w:eastAsia="Times" w:hAnsi="Times" w:cs="Times"/>
        </w:rPr>
      </w:pPr>
    </w:p>
    <w:p w14:paraId="0799A676" w14:textId="77777777" w:rsidR="00A27FCB" w:rsidRDefault="00D63F2D">
      <w:pPr>
        <w:spacing w:line="276" w:lineRule="auto"/>
        <w:ind w:left="420" w:firstLine="420"/>
        <w:rPr>
          <w:rFonts w:ascii="Times" w:eastAsia="Times" w:hAnsi="Times" w:cs="Times"/>
          <w:sz w:val="22"/>
          <w:szCs w:val="22"/>
        </w:rPr>
      </w:pPr>
      <m:oMath>
        <m:r>
          <w:rPr>
            <w:rFonts w:ascii="Cambria Math" w:hAnsi="Cambria Math"/>
            <w:sz w:val="23"/>
            <w:szCs w:val="23"/>
          </w:rPr>
          <m:t>P</m:t>
        </m:r>
        <m:d>
          <m:dPr>
            <m:ctrlPr>
              <w:rPr>
                <w:rFonts w:ascii="Cambria Math" w:hAnsi="Cambria Math"/>
                <w:i/>
                <w:sz w:val="23"/>
                <w:szCs w:val="23"/>
              </w:rPr>
            </m:ctrlPr>
          </m:dPr>
          <m:e>
            <m:sSub>
              <m:sSubPr>
                <m:ctrlPr>
                  <w:rPr>
                    <w:rFonts w:ascii="Cambria Math" w:hAnsi="Cambria Math"/>
                  </w:rPr>
                </m:ctrlPr>
              </m:sSubPr>
              <m:e>
                <m:r>
                  <w:rPr>
                    <w:rFonts w:ascii="Cambria Math" w:hAnsi="Cambria Math"/>
                    <w:sz w:val="23"/>
                    <w:szCs w:val="23"/>
                  </w:rPr>
                  <m:t>g</m:t>
                </m:r>
              </m:e>
              <m:sub>
                <m:r>
                  <w:rPr>
                    <w:rFonts w:ascii="Cambria Math" w:hAnsi="Cambria Math"/>
                    <w:sz w:val="23"/>
                    <w:szCs w:val="23"/>
                  </w:rPr>
                  <m:t>i</m:t>
                </m:r>
              </m:sub>
            </m:sSub>
          </m:e>
          <m:e>
            <m:r>
              <w:rPr>
                <w:rFonts w:ascii="Cambria Math" w:hAnsi="Cambria Math"/>
                <w:sz w:val="23"/>
                <w:szCs w:val="23"/>
              </w:rPr>
              <m:t>(s,a)</m:t>
            </m:r>
          </m:e>
        </m:d>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Q</m:t>
            </m:r>
            <m:r>
              <w:rPr>
                <w:rFonts w:ascii="Cambria Math" w:hAnsi="Cambria Math"/>
                <w:sz w:val="23"/>
                <w:szCs w:val="23"/>
              </w:rPr>
              <m:t>(</m:t>
            </m:r>
            <m:r>
              <w:rPr>
                <w:rFonts w:ascii="Cambria Math" w:hAnsi="Cambria Math"/>
                <w:sz w:val="23"/>
                <w:szCs w:val="23"/>
              </w:rPr>
              <m:t>s</m:t>
            </m:r>
            <m:r>
              <w:rPr>
                <w:rFonts w:ascii="Cambria Math" w:hAnsi="Cambria Math"/>
                <w:sz w:val="23"/>
                <w:szCs w:val="23"/>
              </w:rPr>
              <m:t>',</m:t>
            </m:r>
            <m:sSub>
              <m:sSubPr>
                <m:ctrlPr>
                  <w:rPr>
                    <w:rFonts w:ascii="Cambria Math" w:hAnsi="Cambria Math"/>
                  </w:rPr>
                </m:ctrlPr>
              </m:sSubPr>
              <m:e>
                <m:r>
                  <w:rPr>
                    <w:rFonts w:ascii="Cambria Math" w:hAnsi="Cambria Math"/>
                    <w:sz w:val="23"/>
                    <w:szCs w:val="23"/>
                  </w:rPr>
                  <m:t>g</m:t>
                </m:r>
              </m:e>
              <m:sub>
                <m:r>
                  <w:rPr>
                    <w:rFonts w:ascii="Cambria Math" w:hAnsi="Cambria Math"/>
                    <w:sz w:val="23"/>
                    <w:szCs w:val="23"/>
                  </w:rPr>
                  <m:t>i</m:t>
                </m:r>
              </m:sub>
            </m:sSub>
            <m:r>
              <w:rPr>
                <w:rFonts w:ascii="Cambria Math" w:hAnsi="Cambria Math"/>
                <w:sz w:val="23"/>
                <w:szCs w:val="23"/>
              </w:rPr>
              <m:t>)</m:t>
            </m:r>
          </m:num>
          <m:den>
            <m:nary>
              <m:naryPr>
                <m:chr m:val="∑"/>
                <m:limLoc m:val="undOvr"/>
                <m:ctrlPr>
                  <w:rPr>
                    <w:rFonts w:ascii="Cambria Math" w:hAnsi="Cambria Math"/>
                    <w:i/>
                    <w:sz w:val="23"/>
                    <w:szCs w:val="23"/>
                  </w:rPr>
                </m:ctrlPr>
              </m:naryPr>
              <m:sub>
                <m:r>
                  <w:rPr>
                    <w:rFonts w:ascii="Cambria Math" w:hAnsi="Cambria Math"/>
                    <w:sz w:val="23"/>
                    <w:szCs w:val="23"/>
                  </w:rPr>
                  <m:t>j</m:t>
                </m:r>
                <m:r>
                  <w:rPr>
                    <w:rFonts w:ascii="Cambria Math" w:hAnsi="Cambria Math"/>
                    <w:sz w:val="23"/>
                    <w:szCs w:val="23"/>
                  </w:rPr>
                  <m:t>=1</m:t>
                </m:r>
              </m:sub>
              <m:sup>
                <m:r>
                  <w:rPr>
                    <w:rFonts w:ascii="Cambria Math" w:hAnsi="Cambria Math"/>
                    <w:sz w:val="23"/>
                    <w:szCs w:val="23"/>
                  </w:rPr>
                  <m:t>n</m:t>
                </m:r>
              </m:sup>
              <m:e>
                <m:r>
                  <w:rPr>
                    <w:rFonts w:ascii="Cambria Math" w:hAnsi="Cambria Math"/>
                    <w:sz w:val="23"/>
                    <w:szCs w:val="23"/>
                  </w:rPr>
                  <m:t>Q</m:t>
                </m:r>
                <m:r>
                  <w:rPr>
                    <w:rFonts w:ascii="Cambria Math" w:hAnsi="Cambria Math"/>
                    <w:sz w:val="23"/>
                    <w:szCs w:val="23"/>
                  </w:rPr>
                  <m:t>(</m:t>
                </m:r>
                <m:r>
                  <w:rPr>
                    <w:rFonts w:ascii="Cambria Math" w:hAnsi="Cambria Math"/>
                    <w:sz w:val="23"/>
                    <w:szCs w:val="23"/>
                  </w:rPr>
                  <m:t>s</m:t>
                </m:r>
                <m:r>
                  <w:rPr>
                    <w:rFonts w:ascii="Cambria Math" w:hAnsi="Cambria Math"/>
                    <w:sz w:val="23"/>
                    <w:szCs w:val="23"/>
                  </w:rPr>
                  <m:t>',</m:t>
                </m:r>
                <m:sSub>
                  <m:sSubPr>
                    <m:ctrlPr>
                      <w:rPr>
                        <w:rFonts w:ascii="Cambria Math" w:hAnsi="Cambria Math"/>
                      </w:rPr>
                    </m:ctrlPr>
                  </m:sSubPr>
                  <m:e>
                    <m:r>
                      <w:rPr>
                        <w:rFonts w:ascii="Cambria Math" w:hAnsi="Cambria Math"/>
                        <w:sz w:val="23"/>
                        <w:szCs w:val="23"/>
                      </w:rPr>
                      <m:t>g</m:t>
                    </m:r>
                  </m:e>
                  <m:sub>
                    <m:r>
                      <w:rPr>
                        <w:rFonts w:ascii="Cambria Math" w:hAnsi="Cambria Math"/>
                        <w:sz w:val="23"/>
                        <w:szCs w:val="23"/>
                      </w:rPr>
                      <m:t>j</m:t>
                    </m:r>
                  </m:sub>
                </m:sSub>
                <m:r>
                  <w:rPr>
                    <w:rFonts w:ascii="Cambria Math" w:hAnsi="Cambria Math"/>
                    <w:sz w:val="23"/>
                    <w:szCs w:val="23"/>
                  </w:rPr>
                  <m:t>)</m:t>
                </m:r>
              </m:e>
            </m:nary>
          </m:den>
        </m:f>
      </m:oMath>
      <w:r>
        <w:rPr>
          <w:rFonts w:ascii="Times" w:eastAsia="Times" w:hAnsi="Times" w:cs="Times"/>
          <w:sz w:val="22"/>
          <w:szCs w:val="22"/>
        </w:rPr>
        <w:tab/>
      </w:r>
      <w:r>
        <w:rPr>
          <w:rFonts w:ascii="Times" w:eastAsia="Times" w:hAnsi="Times" w:cs="Times"/>
          <w:sz w:val="22"/>
          <w:szCs w:val="22"/>
        </w:rPr>
        <w:tab/>
        <w:t>[3]</w:t>
      </w:r>
    </w:p>
    <w:p w14:paraId="2C93ADE9" w14:textId="77777777" w:rsidR="00A27FCB" w:rsidRDefault="00A27FCB">
      <w:pPr>
        <w:spacing w:line="276" w:lineRule="auto"/>
        <w:rPr>
          <w:rFonts w:ascii="Times" w:eastAsia="Times" w:hAnsi="Times" w:cs="Times"/>
          <w:sz w:val="22"/>
          <w:szCs w:val="22"/>
        </w:rPr>
      </w:pPr>
    </w:p>
    <w:p w14:paraId="38839CD7" w14:textId="77777777" w:rsidR="00A27FCB" w:rsidRDefault="00D63F2D">
      <w:pPr>
        <w:spacing w:line="276" w:lineRule="auto"/>
        <w:rPr>
          <w:rFonts w:ascii="Times" w:eastAsia="Times" w:hAnsi="Times" w:cs="Times"/>
          <w:sz w:val="22"/>
          <w:szCs w:val="22"/>
        </w:rPr>
      </w:pPr>
      <w:r>
        <w:rPr>
          <w:rFonts w:ascii="Times" w:hAnsi="Times"/>
          <w:sz w:val="22"/>
          <w:szCs w:val="22"/>
        </w:rPr>
        <w:t xml:space="preserve">In which </w:t>
      </w:r>
      <m:oMath>
        <m:r>
          <w:rPr>
            <w:rFonts w:ascii="Cambria Math" w:hAnsi="Cambria Math"/>
            <w:sz w:val="25"/>
            <w:szCs w:val="25"/>
          </w:rPr>
          <m:t>n</m:t>
        </m:r>
      </m:oMath>
      <w:r>
        <w:rPr>
          <w:rFonts w:ascii="Times" w:hAnsi="Times"/>
          <w:sz w:val="22"/>
          <w:szCs w:val="22"/>
        </w:rPr>
        <w:t xml:space="preserve"> is total number of remained goals in G for the observation (s, a).</w:t>
      </w:r>
    </w:p>
    <w:p w14:paraId="2C24A4D8" w14:textId="77777777" w:rsidR="00A27FCB" w:rsidRDefault="00D63F2D">
      <w:pPr>
        <w:spacing w:line="276" w:lineRule="auto"/>
        <w:rPr>
          <w:rFonts w:ascii="Times" w:eastAsia="Times" w:hAnsi="Times" w:cs="Times"/>
          <w:sz w:val="22"/>
          <w:szCs w:val="22"/>
        </w:rPr>
      </w:pPr>
      <w:r>
        <w:rPr>
          <w:rFonts w:ascii="Times" w:hAnsi="Times"/>
          <w:sz w:val="22"/>
          <w:szCs w:val="22"/>
        </w:rPr>
        <w:t>This gives us probability distributions of heading to each remained reward function for each possible action at the current state s.</w:t>
      </w:r>
    </w:p>
    <w:p w14:paraId="14D4C9EA" w14:textId="77777777" w:rsidR="00A27FCB" w:rsidRDefault="00D63F2D">
      <w:pPr>
        <w:spacing w:line="276" w:lineRule="auto"/>
        <w:rPr>
          <w:rFonts w:ascii="Times" w:eastAsia="Times" w:hAnsi="Times" w:cs="Times"/>
          <w:sz w:val="22"/>
          <w:szCs w:val="22"/>
        </w:rPr>
      </w:pPr>
      <w:r>
        <w:rPr>
          <w:rFonts w:ascii="Times" w:hAnsi="Times"/>
          <w:sz w:val="22"/>
          <w:szCs w:val="22"/>
        </w:rPr>
        <w:t>Our model selects the most ambiguous action which has t</w:t>
      </w:r>
      <w:r>
        <w:rPr>
          <w:rFonts w:ascii="Times" w:hAnsi="Times"/>
          <w:sz w:val="22"/>
          <w:szCs w:val="22"/>
        </w:rPr>
        <w:t xml:space="preserve">he most uncertainty for an observer. Demonstrated by Shannon in 1948, the higher entropy the action has, the higher uncertainty it possesses. Therefore, calculate the entropy for each </w:t>
      </w:r>
      <m:oMath>
        <m:sSub>
          <m:sSubPr>
            <m:ctrlPr>
              <w:rPr>
                <w:rFonts w:ascii="Cambria Math" w:hAnsi="Cambria Math"/>
              </w:rPr>
            </m:ctrlPr>
          </m:sSubPr>
          <m:e>
            <m:r>
              <w:rPr>
                <w:rFonts w:ascii="Cambria Math" w:hAnsi="Cambria Math"/>
                <w:sz w:val="23"/>
                <w:szCs w:val="23"/>
              </w:rPr>
              <m:t>a</m:t>
            </m:r>
          </m:e>
          <m:sub>
            <m:r>
              <w:rPr>
                <w:rFonts w:ascii="Cambria Math" w:hAnsi="Cambria Math"/>
                <w:sz w:val="23"/>
                <w:szCs w:val="23"/>
              </w:rPr>
              <m:t>i</m:t>
            </m:r>
          </m:sub>
        </m:sSub>
        <m:r>
          <w:rPr>
            <w:rFonts w:ascii="Cambria Math" w:hAnsi="Cambria Math"/>
            <w:sz w:val="23"/>
            <w:szCs w:val="23"/>
          </w:rPr>
          <m:t>∈A</m:t>
        </m:r>
      </m:oMath>
      <w:r>
        <w:rPr>
          <w:rFonts w:ascii="Times" w:hAnsi="Times"/>
          <w:sz w:val="22"/>
          <w:szCs w:val="22"/>
        </w:rPr>
        <w:t xml:space="preserve"> with the probability distributions mentioned above, the action wi</w:t>
      </w:r>
      <w:r>
        <w:rPr>
          <w:rFonts w:ascii="Times" w:hAnsi="Times"/>
          <w:sz w:val="22"/>
          <w:szCs w:val="22"/>
        </w:rPr>
        <w:t xml:space="preserve">th the highest entropy is selected as the next move </w:t>
      </w:r>
      <m:oMath>
        <m:sSub>
          <m:sSubPr>
            <m:ctrlPr>
              <w:rPr>
                <w:rFonts w:ascii="Cambria Math" w:hAnsi="Cambria Math"/>
              </w:rPr>
            </m:ctrlPr>
          </m:sSubPr>
          <m:e>
            <m:r>
              <w:rPr>
                <w:rFonts w:ascii="Cambria Math" w:hAnsi="Cambria Math"/>
                <w:sz w:val="23"/>
                <w:szCs w:val="23"/>
              </w:rPr>
              <m:t>a</m:t>
            </m:r>
          </m:e>
          <m:sub>
            <m:r>
              <w:rPr>
                <w:rFonts w:ascii="Cambria Math" w:hAnsi="Cambria Math"/>
                <w:sz w:val="23"/>
                <w:szCs w:val="23"/>
              </w:rPr>
              <m:t>actual</m:t>
            </m:r>
          </m:sub>
        </m:sSub>
      </m:oMath>
      <w:r>
        <w:rPr>
          <w:rFonts w:ascii="Times" w:hAnsi="Times"/>
          <w:sz w:val="22"/>
          <w:szCs w:val="22"/>
        </w:rPr>
        <w:t>:</w:t>
      </w:r>
    </w:p>
    <w:p w14:paraId="4252C882" w14:textId="77777777" w:rsidR="00A27FCB" w:rsidRDefault="00A27FCB">
      <w:pPr>
        <w:spacing w:line="276" w:lineRule="auto"/>
        <w:rPr>
          <w:rFonts w:ascii="Times" w:eastAsia="Times" w:hAnsi="Times" w:cs="Times"/>
          <w:sz w:val="21"/>
          <w:szCs w:val="21"/>
        </w:rPr>
      </w:pPr>
    </w:p>
    <w:p w14:paraId="7CE30D66" w14:textId="77777777" w:rsidR="00A27FCB" w:rsidRDefault="00D63F2D">
      <w:pPr>
        <w:spacing w:line="276" w:lineRule="auto"/>
        <w:rPr>
          <w:rFonts w:ascii="Times" w:eastAsia="Times" w:hAnsi="Times" w:cs="Times"/>
          <w:sz w:val="22"/>
          <w:szCs w:val="22"/>
        </w:rPr>
      </w:pPr>
      <m:oMathPara>
        <m:oMathParaPr>
          <m:jc m:val="left"/>
        </m:oMathParaPr>
        <m:oMath>
          <m:sSub>
            <m:sSubPr>
              <m:ctrlPr>
                <w:rPr>
                  <w:rFonts w:ascii="Cambria Math" w:hAnsi="Cambria Math"/>
                </w:rPr>
              </m:ctrlPr>
            </m:sSubPr>
            <m:e>
              <m:r>
                <w:rPr>
                  <w:rFonts w:ascii="Cambria Math" w:hAnsi="Cambria Math"/>
                  <w:sz w:val="19"/>
                  <w:szCs w:val="19"/>
                </w:rPr>
                <m:t>a</m:t>
              </m:r>
            </m:e>
            <m:sub>
              <m:r>
                <w:rPr>
                  <w:rFonts w:ascii="Cambria Math" w:hAnsi="Cambria Math"/>
                  <w:sz w:val="19"/>
                  <w:szCs w:val="19"/>
                </w:rPr>
                <m:t>actual</m:t>
              </m:r>
            </m:sub>
          </m:sSub>
          <m:r>
            <w:rPr>
              <w:rFonts w:ascii="Cambria Math" w:hAnsi="Cambria Math"/>
              <w:sz w:val="19"/>
              <w:szCs w:val="19"/>
            </w:rPr>
            <m:t>=</m:t>
          </m:r>
          <m:sSub>
            <m:sSubPr>
              <m:ctrlPr>
                <w:rPr>
                  <w:rFonts w:ascii="Cambria Math" w:hAnsi="Cambria Math"/>
                </w:rPr>
              </m:ctrlPr>
            </m:sSubPr>
            <m:e>
              <m:r>
                <w:rPr>
                  <w:rFonts w:ascii="Cambria Math" w:hAnsi="Cambria Math"/>
                  <w:sz w:val="19"/>
                  <w:szCs w:val="19"/>
                </w:rPr>
                <m:t>argmax</m:t>
              </m:r>
            </m:e>
            <m:sub>
              <m:r>
                <w:rPr>
                  <w:rFonts w:ascii="Cambria Math" w:hAnsi="Cambria Math"/>
                  <w:sz w:val="19"/>
                  <w:szCs w:val="19"/>
                </w:rPr>
                <m:t>a</m:t>
              </m:r>
              <m:r>
                <w:rPr>
                  <w:rFonts w:ascii="Cambria Math" w:hAnsi="Cambria Math"/>
                  <w:sz w:val="19"/>
                  <w:szCs w:val="19"/>
                </w:rPr>
                <m:t>∈</m:t>
              </m:r>
              <m:r>
                <w:rPr>
                  <w:rFonts w:ascii="Cambria Math" w:hAnsi="Cambria Math"/>
                  <w:sz w:val="19"/>
                  <w:szCs w:val="19"/>
                </w:rPr>
                <m:t>A</m:t>
              </m:r>
            </m:sub>
          </m:sSub>
          <m:r>
            <w:rPr>
              <w:rFonts w:ascii="Cambria Math" w:hAnsi="Cambria Math"/>
              <w:sz w:val="19"/>
              <w:szCs w:val="19"/>
            </w:rPr>
            <m:t>(</m:t>
          </m:r>
          <m:nary>
            <m:naryPr>
              <m:chr m:val="∑"/>
              <m:limLoc m:val="undOvr"/>
              <m:ctrlPr>
                <w:rPr>
                  <w:rFonts w:ascii="Cambria Math" w:hAnsi="Cambria Math"/>
                  <w:i/>
                  <w:sz w:val="19"/>
                  <w:szCs w:val="19"/>
                </w:rPr>
              </m:ctrlPr>
            </m:naryPr>
            <m:sub>
              <m:r>
                <w:rPr>
                  <w:rFonts w:ascii="Cambria Math" w:hAnsi="Cambria Math"/>
                  <w:sz w:val="19"/>
                  <w:szCs w:val="19"/>
                </w:rPr>
                <m:t>i</m:t>
              </m:r>
              <m:r>
                <w:rPr>
                  <w:rFonts w:ascii="Cambria Math" w:hAnsi="Cambria Math"/>
                  <w:sz w:val="19"/>
                  <w:szCs w:val="19"/>
                </w:rPr>
                <m:t>=1</m:t>
              </m:r>
            </m:sub>
            <m:sup>
              <m:r>
                <w:rPr>
                  <w:rFonts w:ascii="Cambria Math" w:hAnsi="Cambria Math"/>
                  <w:sz w:val="19"/>
                  <w:szCs w:val="19"/>
                </w:rPr>
                <m:t>n</m:t>
              </m:r>
            </m:sup>
            <m:e>
              <m:r>
                <w:rPr>
                  <w:rFonts w:ascii="Cambria Math" w:hAnsi="Cambria Math"/>
                  <w:sz w:val="19"/>
                  <w:szCs w:val="19"/>
                </w:rPr>
                <m:t>-</m:t>
              </m:r>
              <m:r>
                <w:rPr>
                  <w:rFonts w:ascii="Cambria Math" w:hAnsi="Cambria Math"/>
                  <w:sz w:val="19"/>
                  <w:szCs w:val="19"/>
                </w:rPr>
                <m:t>P</m:t>
              </m:r>
              <m:r>
                <w:rPr>
                  <w:rFonts w:ascii="Cambria Math" w:hAnsi="Cambria Math"/>
                  <w:sz w:val="19"/>
                  <w:szCs w:val="19"/>
                </w:rPr>
                <m:t>(</m:t>
              </m:r>
              <m:sSub>
                <m:sSubPr>
                  <m:ctrlPr>
                    <w:rPr>
                      <w:rFonts w:ascii="Cambria Math" w:hAnsi="Cambria Math"/>
                    </w:rPr>
                  </m:ctrlPr>
                </m:sSubPr>
                <m:e>
                  <m:r>
                    <w:rPr>
                      <w:rFonts w:ascii="Cambria Math" w:hAnsi="Cambria Math"/>
                      <w:sz w:val="19"/>
                      <w:szCs w:val="19"/>
                    </w:rPr>
                    <m:t>g</m:t>
                  </m:r>
                </m:e>
                <m:sub>
                  <m:r>
                    <w:rPr>
                      <w:rFonts w:ascii="Cambria Math" w:hAnsi="Cambria Math"/>
                      <w:sz w:val="19"/>
                      <w:szCs w:val="19"/>
                    </w:rPr>
                    <m:t>i</m:t>
                  </m:r>
                </m:sub>
              </m:sSub>
              <m:r>
                <w:rPr>
                  <w:rFonts w:ascii="Cambria Math" w:hAnsi="Cambria Math"/>
                  <w:sz w:val="19"/>
                  <w:szCs w:val="19"/>
                </w:rPr>
                <m:t>|(s,a)*</m:t>
              </m:r>
              <m:sSub>
                <m:sSubPr>
                  <m:ctrlPr>
                    <w:rPr>
                      <w:rFonts w:ascii="Cambria Math" w:hAnsi="Cambria Math"/>
                    </w:rPr>
                  </m:ctrlPr>
                </m:sSubPr>
                <m:e>
                  <m:r>
                    <w:rPr>
                      <w:rFonts w:ascii="Cambria Math" w:hAnsi="Cambria Math"/>
                      <w:sz w:val="19"/>
                      <w:szCs w:val="19"/>
                    </w:rPr>
                    <m:t>log</m:t>
                  </m:r>
                </m:e>
                <m:sub>
                  <m:r>
                    <w:rPr>
                      <w:rFonts w:ascii="Cambria Math" w:hAnsi="Cambria Math"/>
                      <w:sz w:val="19"/>
                      <w:szCs w:val="19"/>
                    </w:rPr>
                    <m:t>2</m:t>
                  </m:r>
                </m:sub>
              </m:sSub>
            </m:e>
          </m:nary>
          <m:r>
            <w:rPr>
              <w:rFonts w:ascii="Cambria Math" w:hAnsi="Cambria Math"/>
              <w:sz w:val="19"/>
              <w:szCs w:val="19"/>
            </w:rPr>
            <m:t>(</m:t>
          </m:r>
          <m:r>
            <w:rPr>
              <w:rFonts w:ascii="Cambria Math" w:hAnsi="Cambria Math"/>
              <w:sz w:val="19"/>
              <w:szCs w:val="19"/>
            </w:rPr>
            <m:t>P</m:t>
          </m:r>
          <m:r>
            <w:rPr>
              <w:rFonts w:ascii="Cambria Math" w:hAnsi="Cambria Math"/>
              <w:sz w:val="19"/>
              <w:szCs w:val="19"/>
            </w:rPr>
            <m:t>(</m:t>
          </m:r>
          <m:sSub>
            <m:sSubPr>
              <m:ctrlPr>
                <w:rPr>
                  <w:rFonts w:ascii="Cambria Math" w:hAnsi="Cambria Math"/>
                </w:rPr>
              </m:ctrlPr>
            </m:sSubPr>
            <m:e>
              <m:r>
                <w:rPr>
                  <w:rFonts w:ascii="Cambria Math" w:hAnsi="Cambria Math"/>
                  <w:sz w:val="19"/>
                  <w:szCs w:val="19"/>
                </w:rPr>
                <m:t>g</m:t>
              </m:r>
            </m:e>
            <m:sub>
              <m:r>
                <w:rPr>
                  <w:rFonts w:ascii="Cambria Math" w:hAnsi="Cambria Math"/>
                  <w:sz w:val="19"/>
                  <w:szCs w:val="19"/>
                </w:rPr>
                <m:t>i</m:t>
              </m:r>
            </m:sub>
          </m:sSub>
          <m:r>
            <w:rPr>
              <w:rFonts w:ascii="Cambria Math" w:hAnsi="Cambria Math"/>
              <w:sz w:val="19"/>
              <w:szCs w:val="19"/>
            </w:rPr>
            <m:t>|(s,a)))</m:t>
          </m:r>
        </m:oMath>
      </m:oMathPara>
    </w:p>
    <w:p w14:paraId="2D85EAA8" w14:textId="77777777" w:rsidR="00A27FCB" w:rsidRDefault="00D63F2D">
      <w:pPr>
        <w:spacing w:line="276" w:lineRule="auto"/>
        <w:jc w:val="right"/>
        <w:rPr>
          <w:rFonts w:ascii="Times" w:eastAsia="Times" w:hAnsi="Times" w:cs="Times"/>
          <w:sz w:val="22"/>
          <w:szCs w:val="22"/>
        </w:rPr>
      </w:pPr>
      <w:r>
        <w:rPr>
          <w:rFonts w:ascii="Times" w:hAnsi="Times"/>
          <w:sz w:val="22"/>
          <w:szCs w:val="22"/>
        </w:rPr>
        <w:t>[4]</w:t>
      </w:r>
    </w:p>
    <w:p w14:paraId="0587F864" w14:textId="77777777" w:rsidR="00A27FCB" w:rsidRDefault="00A27FCB">
      <w:pPr>
        <w:spacing w:line="276" w:lineRule="auto"/>
        <w:jc w:val="right"/>
        <w:rPr>
          <w:rFonts w:ascii="Times" w:eastAsia="Times" w:hAnsi="Times" w:cs="Times"/>
          <w:sz w:val="22"/>
          <w:szCs w:val="22"/>
        </w:rPr>
      </w:pPr>
    </w:p>
    <w:p w14:paraId="4C50C123" w14:textId="77777777" w:rsidR="00A27FCB" w:rsidRDefault="00D63F2D">
      <w:pPr>
        <w:spacing w:line="276" w:lineRule="auto"/>
        <w:rPr>
          <w:rFonts w:ascii="Times" w:eastAsia="Times" w:hAnsi="Times" w:cs="Times"/>
          <w:sz w:val="22"/>
          <w:szCs w:val="22"/>
        </w:rPr>
      </w:pPr>
      <w:r>
        <w:rPr>
          <w:rFonts w:ascii="Times" w:hAnsi="Times"/>
          <w:sz w:val="22"/>
          <w:szCs w:val="22"/>
        </w:rPr>
        <w:t xml:space="preserve">Where </w:t>
      </w:r>
      <m:oMath>
        <m:r>
          <w:rPr>
            <w:rFonts w:ascii="Cambria Math" w:hAnsi="Cambria Math"/>
            <w:sz w:val="25"/>
            <w:szCs w:val="25"/>
          </w:rPr>
          <m:t>n</m:t>
        </m:r>
      </m:oMath>
      <w:r>
        <w:rPr>
          <w:rFonts w:ascii="Times" w:hAnsi="Times"/>
          <w:sz w:val="22"/>
          <w:szCs w:val="22"/>
        </w:rPr>
        <w:t xml:space="preserve"> is total number of remained goals in G for the observation (s, a).</w:t>
      </w:r>
    </w:p>
    <w:p w14:paraId="510E2704" w14:textId="77777777" w:rsidR="00A27FCB" w:rsidRDefault="00D63F2D">
      <w:pPr>
        <w:spacing w:line="276" w:lineRule="auto"/>
        <w:rPr>
          <w:rFonts w:ascii="Times" w:eastAsia="Times" w:hAnsi="Times" w:cs="Times"/>
          <w:sz w:val="22"/>
          <w:szCs w:val="22"/>
        </w:rPr>
      </w:pPr>
      <w:r>
        <w:rPr>
          <w:rFonts w:ascii="Times" w:hAnsi="Times"/>
          <w:sz w:val="22"/>
          <w:szCs w:val="22"/>
        </w:rPr>
        <w:t xml:space="preserve">After </w:t>
      </w:r>
      <m:oMath>
        <m:sSub>
          <m:sSubPr>
            <m:ctrlPr>
              <w:rPr>
                <w:rFonts w:ascii="Cambria Math" w:hAnsi="Cambria Math"/>
              </w:rPr>
            </m:ctrlPr>
          </m:sSubPr>
          <m:e>
            <m:r>
              <w:rPr>
                <w:rFonts w:ascii="Cambria Math" w:hAnsi="Cambria Math"/>
                <w:sz w:val="23"/>
                <w:szCs w:val="23"/>
              </w:rPr>
              <m:t>a</m:t>
            </m:r>
          </m:e>
          <m:sub>
            <m:r>
              <w:rPr>
                <w:rFonts w:ascii="Cambria Math" w:hAnsi="Cambria Math"/>
                <w:sz w:val="23"/>
                <w:szCs w:val="23"/>
              </w:rPr>
              <m:t>actual</m:t>
            </m:r>
          </m:sub>
        </m:sSub>
      </m:oMath>
      <w:r>
        <w:rPr>
          <w:rFonts w:ascii="Times" w:hAnsi="Times"/>
          <w:sz w:val="22"/>
          <w:szCs w:val="22"/>
        </w:rPr>
        <w:t xml:space="preserve"> is taken, we execute </w:t>
      </w:r>
      <w:r>
        <w:rPr>
          <w:rFonts w:ascii="Times" w:hAnsi="Times"/>
          <w:sz w:val="22"/>
          <w:szCs w:val="22"/>
        </w:rPr>
        <w:t>a formal fake goal pruning process for this observation (s,</w:t>
      </w:r>
      <m:oMath>
        <m:sSub>
          <m:sSubPr>
            <m:ctrlPr>
              <w:rPr>
                <w:rFonts w:ascii="Cambria Math" w:hAnsi="Cambria Math"/>
              </w:rPr>
            </m:ctrlPr>
          </m:sSubPr>
          <m:e>
            <m:r>
              <w:rPr>
                <w:rFonts w:ascii="Cambria Math" w:hAnsi="Cambria Math"/>
                <w:sz w:val="23"/>
                <w:szCs w:val="23"/>
              </w:rPr>
              <m:t>a</m:t>
            </m:r>
          </m:e>
          <m:sub>
            <m:r>
              <w:rPr>
                <w:rFonts w:ascii="Cambria Math" w:hAnsi="Cambria Math"/>
                <w:sz w:val="23"/>
                <w:szCs w:val="23"/>
              </w:rPr>
              <m:t>i</m:t>
            </m:r>
          </m:sub>
        </m:sSub>
      </m:oMath>
      <w:r>
        <w:rPr>
          <w:rFonts w:ascii="Times" w:hAnsi="Times"/>
          <w:sz w:val="22"/>
          <w:szCs w:val="22"/>
        </w:rPr>
        <w:t>). After that, a fake goal reconsideration process is also implemented to take back the goals pruned at early steps to the remained goal set G. However, this reconsideration step might result i</w:t>
      </w:r>
      <w:r>
        <w:rPr>
          <w:rFonts w:ascii="Times" w:hAnsi="Times"/>
          <w:sz w:val="22"/>
          <w:szCs w:val="22"/>
        </w:rPr>
        <w:t xml:space="preserve">n that the G might never be empty. Therefore, we specify that if the pruned fake goal is the last fake goal in G, the reconsideration step will be stopped.  </w:t>
      </w:r>
    </w:p>
    <w:p w14:paraId="26FBB359" w14:textId="77777777" w:rsidR="00A27FCB" w:rsidRDefault="00D63F2D">
      <w:pPr>
        <w:spacing w:line="276" w:lineRule="auto"/>
        <w:rPr>
          <w:rFonts w:ascii="Times" w:eastAsia="Times" w:hAnsi="Times" w:cs="Times"/>
          <w:sz w:val="22"/>
          <w:szCs w:val="22"/>
        </w:rPr>
      </w:pPr>
      <w:r>
        <w:rPr>
          <w:rFonts w:ascii="Times" w:hAnsi="Times"/>
          <w:sz w:val="22"/>
          <w:szCs w:val="22"/>
        </w:rPr>
        <w:t>When all fake goals are pruned from G and there is only the real goal remained in G, the current n</w:t>
      </w:r>
      <w:r>
        <w:rPr>
          <w:rFonts w:ascii="Times" w:hAnsi="Times"/>
          <w:sz w:val="22"/>
          <w:szCs w:val="22"/>
        </w:rPr>
        <w:t xml:space="preserve">ode </w:t>
      </w:r>
      <m:oMath>
        <m:sSub>
          <m:sSubPr>
            <m:ctrlPr>
              <w:rPr>
                <w:rFonts w:ascii="Cambria Math" w:hAnsi="Cambria Math"/>
              </w:rPr>
            </m:ctrlPr>
          </m:sSubPr>
          <m:e>
            <m:r>
              <w:rPr>
                <w:rFonts w:ascii="Cambria Math" w:hAnsi="Cambria Math"/>
                <w:sz w:val="26"/>
                <w:szCs w:val="26"/>
              </w:rPr>
              <m:t>n</m:t>
            </m:r>
          </m:e>
          <m:sub>
            <m:r>
              <w:rPr>
                <w:rFonts w:ascii="Cambria Math" w:hAnsi="Cambria Math"/>
                <w:sz w:val="26"/>
                <w:szCs w:val="26"/>
              </w:rPr>
              <m:t>LDP</m:t>
            </m:r>
          </m:sub>
        </m:sSub>
      </m:oMath>
      <w:r>
        <w:rPr>
          <w:rFonts w:ascii="Times" w:hAnsi="Times"/>
          <w:sz w:val="22"/>
          <w:szCs w:val="22"/>
        </w:rPr>
        <w:t>is demonstrated as the last deceptive point by Masters and Sardina [2017b]. Then, the agent executes a na</w:t>
      </w:r>
      <w:r>
        <w:rPr>
          <w:rFonts w:ascii="Times" w:hAnsi="Times"/>
          <w:sz w:val="22"/>
          <w:szCs w:val="22"/>
        </w:rPr>
        <w:t>ï</w:t>
      </w:r>
      <w:r>
        <w:rPr>
          <w:rFonts w:ascii="Times" w:hAnsi="Times"/>
          <w:sz w:val="22"/>
          <w:szCs w:val="22"/>
        </w:rPr>
        <w:t xml:space="preserve">ve path-planning approach and selects the highest Q-value for the real goal. In this way, the path from  </w:t>
      </w:r>
      <m:oMath>
        <m:sSub>
          <m:sSubPr>
            <m:ctrlPr>
              <w:rPr>
                <w:rFonts w:ascii="Cambria Math" w:hAnsi="Cambria Math"/>
              </w:rPr>
            </m:ctrlPr>
          </m:sSubPr>
          <m:e>
            <m:r>
              <w:rPr>
                <w:rFonts w:ascii="Cambria Math" w:hAnsi="Cambria Math"/>
                <w:sz w:val="23"/>
                <w:szCs w:val="23"/>
              </w:rPr>
              <m:t>n</m:t>
            </m:r>
          </m:e>
          <m:sub>
            <m:r>
              <w:rPr>
                <w:rFonts w:ascii="Cambria Math" w:hAnsi="Cambria Math"/>
                <w:sz w:val="23"/>
                <w:szCs w:val="23"/>
              </w:rPr>
              <m:t>LDP</m:t>
            </m:r>
          </m:sub>
        </m:sSub>
      </m:oMath>
      <w:r>
        <w:rPr>
          <w:rFonts w:ascii="Times" w:hAnsi="Times"/>
          <w:sz w:val="22"/>
          <w:szCs w:val="22"/>
        </w:rPr>
        <w:t xml:space="preserve"> to the real goal </w:t>
      </w:r>
      <m:oMath>
        <m:sSub>
          <m:sSubPr>
            <m:ctrlPr>
              <w:rPr>
                <w:rFonts w:ascii="Cambria Math" w:hAnsi="Cambria Math"/>
              </w:rPr>
            </m:ctrlPr>
          </m:sSubPr>
          <m:e>
            <m:r>
              <w:rPr>
                <w:rFonts w:ascii="Cambria Math" w:hAnsi="Cambria Math"/>
                <w:sz w:val="22"/>
                <w:szCs w:val="22"/>
              </w:rPr>
              <m:t>g</m:t>
            </m:r>
          </m:e>
          <m:sub>
            <m:r>
              <w:rPr>
                <w:rFonts w:ascii="Cambria Math" w:hAnsi="Cambria Math"/>
                <w:sz w:val="22"/>
                <w:szCs w:val="22"/>
              </w:rPr>
              <m:t>re</m:t>
            </m:r>
            <m:r>
              <w:rPr>
                <w:rFonts w:ascii="Cambria Math" w:hAnsi="Cambria Math"/>
                <w:sz w:val="22"/>
                <w:szCs w:val="22"/>
              </w:rPr>
              <m:t>a</m:t>
            </m:r>
            <m:r>
              <w:rPr>
                <w:rFonts w:ascii="Cambria Math" w:hAnsi="Cambria Math"/>
                <w:sz w:val="22"/>
                <w:szCs w:val="22"/>
              </w:rPr>
              <m:t>l</m:t>
            </m:r>
          </m:sub>
        </m:sSub>
      </m:oMath>
      <w:r>
        <w:rPr>
          <w:rFonts w:ascii="Times" w:hAnsi="Times"/>
          <w:sz w:val="22"/>
          <w:szCs w:val="22"/>
        </w:rPr>
        <w:t xml:space="preserve"> is optimal in cost but with zero capacity of deception.</w:t>
      </w:r>
    </w:p>
    <w:p w14:paraId="211C3094" w14:textId="77777777" w:rsidR="00A27FCB" w:rsidRDefault="00D63F2D">
      <w:pPr>
        <w:spacing w:line="276" w:lineRule="auto"/>
        <w:rPr>
          <w:rFonts w:ascii="Times" w:eastAsia="Times" w:hAnsi="Times" w:cs="Times"/>
          <w:sz w:val="22"/>
          <w:szCs w:val="22"/>
        </w:rPr>
      </w:pPr>
      <w:r>
        <w:rPr>
          <w:rFonts w:ascii="Times" w:hAnsi="Times"/>
          <w:sz w:val="22"/>
          <w:szCs w:val="22"/>
        </w:rPr>
        <w:t>The pruning process is essential in this model for two reasons: firstly, it ensures that the agent keeps moving forward to the real goal and finally reaches it; secondly, it prevents the agent lin</w:t>
      </w:r>
      <w:r>
        <w:rPr>
          <w:rFonts w:ascii="Times" w:hAnsi="Times"/>
          <w:sz w:val="22"/>
          <w:szCs w:val="22"/>
        </w:rPr>
        <w:t xml:space="preserve">gering repeatedly among all fake goals and tries to be as deceptive as it can. Demonstrated by Fig2(a), the agent pruned the top-left fake goal at point </w:t>
      </w:r>
      <w:r>
        <w:rPr>
          <w:rFonts w:ascii="Times" w:hAnsi="Times"/>
          <w:i/>
          <w:iCs/>
          <w:sz w:val="22"/>
          <w:szCs w:val="22"/>
        </w:rPr>
        <w:t>a</w:t>
      </w:r>
      <w:r>
        <w:rPr>
          <w:rFonts w:ascii="Times" w:hAnsi="Times"/>
          <w:sz w:val="22"/>
          <w:szCs w:val="22"/>
        </w:rPr>
        <w:t xml:space="preserve">, pruned the fake goal on the right-hand side at point </w:t>
      </w:r>
      <w:r>
        <w:rPr>
          <w:rFonts w:ascii="Times" w:hAnsi="Times"/>
          <w:i/>
          <w:iCs/>
          <w:sz w:val="22"/>
          <w:szCs w:val="22"/>
        </w:rPr>
        <w:t xml:space="preserve">b </w:t>
      </w:r>
      <w:r>
        <w:rPr>
          <w:rFonts w:ascii="Times" w:hAnsi="Times"/>
          <w:sz w:val="22"/>
          <w:szCs w:val="22"/>
        </w:rPr>
        <w:t xml:space="preserve">and pruned the last fake goal at point </w:t>
      </w:r>
      <w:r>
        <w:rPr>
          <w:rFonts w:ascii="Times" w:hAnsi="Times"/>
          <w:i/>
          <w:iCs/>
          <w:sz w:val="22"/>
          <w:szCs w:val="22"/>
        </w:rPr>
        <w:t>c</w:t>
      </w:r>
      <w:r>
        <w:rPr>
          <w:rFonts w:ascii="Times" w:hAnsi="Times"/>
          <w:sz w:val="22"/>
          <w:szCs w:val="22"/>
        </w:rPr>
        <w:t xml:space="preserve">. However, in Fig2(b), none of three fake goals are pruned during the path exploring, the agent keeps moving left and right because it always tries to be ambiguous for all three fake </w:t>
      </w:r>
      <w:r>
        <w:rPr>
          <w:rFonts w:ascii="Times" w:hAnsi="Times"/>
          <w:sz w:val="22"/>
          <w:szCs w:val="22"/>
        </w:rPr>
        <w:lastRenderedPageBreak/>
        <w:t>goals and the real goal. In gener</w:t>
      </w:r>
      <w:r>
        <w:rPr>
          <w:rFonts w:ascii="Times" w:hAnsi="Times"/>
          <w:sz w:val="22"/>
          <w:szCs w:val="22"/>
        </w:rPr>
        <w:t>al, reducing the repeated zigzag results in a lower path cost.</w:t>
      </w:r>
    </w:p>
    <w:p w14:paraId="51807009" w14:textId="77777777" w:rsidR="00A27FCB" w:rsidRDefault="00A27FCB">
      <w:pPr>
        <w:spacing w:line="276" w:lineRule="auto"/>
        <w:jc w:val="right"/>
        <w:rPr>
          <w:rFonts w:ascii="Times" w:eastAsia="Times" w:hAnsi="Times" w:cs="Times"/>
          <w:sz w:val="22"/>
          <w:szCs w:val="22"/>
        </w:rPr>
      </w:pPr>
    </w:p>
    <w:p w14:paraId="4756F40B" w14:textId="77777777" w:rsidR="00A27FCB" w:rsidRDefault="00D63F2D">
      <w:pPr>
        <w:spacing w:line="276" w:lineRule="auto"/>
        <w:rPr>
          <w:rFonts w:ascii="Times" w:eastAsia="Times" w:hAnsi="Times" w:cs="Times"/>
          <w:sz w:val="22"/>
          <w:szCs w:val="22"/>
        </w:rPr>
      </w:pPr>
      <w:r>
        <w:rPr>
          <w:rFonts w:ascii="Times" w:eastAsia="Times" w:hAnsi="Times" w:cs="Times"/>
          <w:noProof/>
          <w:sz w:val="22"/>
          <w:szCs w:val="22"/>
        </w:rPr>
        <w:drawing>
          <wp:anchor distT="57150" distB="57150" distL="57150" distR="57150" simplePos="0" relativeHeight="251661312" behindDoc="0" locked="0" layoutInCell="1" allowOverlap="1" wp14:anchorId="062BF0BF" wp14:editId="5EBF75C0">
            <wp:simplePos x="0" y="0"/>
            <wp:positionH relativeFrom="column">
              <wp:posOffset>1546639</wp:posOffset>
            </wp:positionH>
            <wp:positionV relativeFrom="line">
              <wp:posOffset>55</wp:posOffset>
            </wp:positionV>
            <wp:extent cx="1263650" cy="1270635"/>
            <wp:effectExtent l="0" t="0" r="0" b="0"/>
            <wp:wrapSquare wrapText="bothSides" distT="57150" distB="57150" distL="57150" distR="57150"/>
            <wp:docPr id="1073741826" name="officeArt object" descr="图片包含 游戏机&#10;&#10;描述已自动生成"/>
            <wp:cNvGraphicFramePr/>
            <a:graphic xmlns:a="http://schemas.openxmlformats.org/drawingml/2006/main">
              <a:graphicData uri="http://schemas.openxmlformats.org/drawingml/2006/picture">
                <pic:pic xmlns:pic="http://schemas.openxmlformats.org/drawingml/2006/picture">
                  <pic:nvPicPr>
                    <pic:cNvPr id="1073741826" name="图片包含 游戏机&#10;&#10;描述已自动生成" descr="图片包含 游戏机描述已自动生成"/>
                    <pic:cNvPicPr>
                      <a:picLocks noChangeAspect="1"/>
                    </pic:cNvPicPr>
                  </pic:nvPicPr>
                  <pic:blipFill>
                    <a:blip r:embed="rId13"/>
                    <a:srcRect l="5489" t="3322" r="2401" b="2274"/>
                    <a:stretch>
                      <a:fillRect/>
                    </a:stretch>
                  </pic:blipFill>
                  <pic:spPr>
                    <a:xfrm>
                      <a:off x="0" y="0"/>
                      <a:ext cx="1263650" cy="1270635"/>
                    </a:xfrm>
                    <a:prstGeom prst="rect">
                      <a:avLst/>
                    </a:prstGeom>
                    <a:ln w="12700" cap="flat">
                      <a:noFill/>
                      <a:miter lim="400000"/>
                    </a:ln>
                    <a:effectLst/>
                  </pic:spPr>
                </pic:pic>
              </a:graphicData>
            </a:graphic>
          </wp:anchor>
        </w:drawing>
      </w:r>
      <w:r>
        <w:rPr>
          <w:rFonts w:ascii="Times" w:eastAsia="Times" w:hAnsi="Times" w:cs="Times"/>
          <w:noProof/>
          <w:sz w:val="22"/>
          <w:szCs w:val="22"/>
        </w:rPr>
        <w:drawing>
          <wp:anchor distT="57150" distB="57150" distL="57150" distR="57150" simplePos="0" relativeHeight="251662336" behindDoc="0" locked="0" layoutInCell="1" allowOverlap="1" wp14:anchorId="72152096" wp14:editId="2F901287">
            <wp:simplePos x="0" y="0"/>
            <wp:positionH relativeFrom="page">
              <wp:posOffset>782320</wp:posOffset>
            </wp:positionH>
            <wp:positionV relativeFrom="line">
              <wp:posOffset>0</wp:posOffset>
            </wp:positionV>
            <wp:extent cx="1268731" cy="1256665"/>
            <wp:effectExtent l="0" t="0" r="0" b="0"/>
            <wp:wrapSquare wrapText="bothSides" distT="57150" distB="57150" distL="57150" distR="57150"/>
            <wp:docPr id="1073741827" name="officeArt object" descr="图片包含 游戏机&#10;&#10;描述已自动生成"/>
            <wp:cNvGraphicFramePr/>
            <a:graphic xmlns:a="http://schemas.openxmlformats.org/drawingml/2006/main">
              <a:graphicData uri="http://schemas.openxmlformats.org/drawingml/2006/picture">
                <pic:pic xmlns:pic="http://schemas.openxmlformats.org/drawingml/2006/picture">
                  <pic:nvPicPr>
                    <pic:cNvPr id="1073741827" name="图片包含 游戏机&#10;&#10;描述已自动生成" descr="图片包含 游戏机描述已自动生成"/>
                    <pic:cNvPicPr>
                      <a:picLocks noChangeAspect="1"/>
                    </pic:cNvPicPr>
                  </pic:nvPicPr>
                  <pic:blipFill>
                    <a:blip r:embed="rId14"/>
                    <a:srcRect l="3344" t="2632" r="2287" b="3257"/>
                    <a:stretch>
                      <a:fillRect/>
                    </a:stretch>
                  </pic:blipFill>
                  <pic:spPr>
                    <a:xfrm>
                      <a:off x="0" y="0"/>
                      <a:ext cx="1268731" cy="1256665"/>
                    </a:xfrm>
                    <a:prstGeom prst="rect">
                      <a:avLst/>
                    </a:prstGeom>
                    <a:ln w="12700" cap="flat">
                      <a:noFill/>
                      <a:miter lim="400000"/>
                    </a:ln>
                    <a:effectLst/>
                  </pic:spPr>
                </pic:pic>
              </a:graphicData>
            </a:graphic>
          </wp:anchor>
        </w:drawing>
      </w:r>
    </w:p>
    <w:p w14:paraId="6DDD1D9D" w14:textId="77777777" w:rsidR="00A27FCB" w:rsidRDefault="00D63F2D">
      <w:pPr>
        <w:spacing w:line="276" w:lineRule="auto"/>
        <w:ind w:firstLine="270"/>
        <w:rPr>
          <w:rFonts w:ascii="Times" w:eastAsia="Times" w:hAnsi="Times" w:cs="Times"/>
          <w:sz w:val="18"/>
          <w:szCs w:val="18"/>
        </w:rPr>
      </w:pPr>
      <w:r>
        <w:rPr>
          <w:rFonts w:ascii="Times" w:hAnsi="Times"/>
          <w:sz w:val="18"/>
          <w:szCs w:val="18"/>
        </w:rPr>
        <w:t>Figure 2(a) With Pruning   Figure 2(b) Without Pruning</w:t>
      </w:r>
    </w:p>
    <w:p w14:paraId="56C60526" w14:textId="77777777" w:rsidR="00A27FCB" w:rsidRDefault="00D63F2D">
      <w:pPr>
        <w:spacing w:line="276" w:lineRule="auto"/>
        <w:jc w:val="center"/>
        <w:rPr>
          <w:rFonts w:ascii="Times" w:eastAsia="Times" w:hAnsi="Times" w:cs="Times"/>
          <w:sz w:val="20"/>
          <w:szCs w:val="20"/>
        </w:rPr>
      </w:pPr>
      <w:r>
        <w:rPr>
          <w:rFonts w:ascii="Times" w:hAnsi="Times"/>
          <w:sz w:val="20"/>
          <w:szCs w:val="20"/>
        </w:rPr>
        <w:t xml:space="preserve">Fig 2 An example of the entropy model in path planning. The agent navigates from the green starting point to the real </w:t>
      </w:r>
      <w:r>
        <w:rPr>
          <w:rFonts w:ascii="Times" w:hAnsi="Times"/>
          <w:sz w:val="20"/>
          <w:szCs w:val="20"/>
        </w:rPr>
        <w:t>destination (red), using bogus destinations (purple)</w:t>
      </w:r>
      <w:bookmarkEnd w:id="64"/>
    </w:p>
    <w:p w14:paraId="05C0590D" w14:textId="77777777" w:rsidR="00A27FCB" w:rsidRDefault="00D63F2D">
      <w:pPr>
        <w:pStyle w:val="A5"/>
        <w:spacing w:after="240" w:line="276" w:lineRule="auto"/>
        <w:rPr>
          <w:rFonts w:ascii="Times" w:eastAsia="Times" w:hAnsi="Times" w:cs="Times"/>
          <w:b/>
          <w:bCs/>
        </w:rPr>
      </w:pPr>
      <w:r>
        <w:rPr>
          <w:rFonts w:ascii="Times" w:eastAsia="Times" w:hAnsi="Times" w:cs="Times"/>
          <w:noProof/>
        </w:rPr>
        <w:drawing>
          <wp:anchor distT="152400" distB="152400" distL="152400" distR="152400" simplePos="0" relativeHeight="251660288" behindDoc="0" locked="0" layoutInCell="1" allowOverlap="1" wp14:anchorId="45239E95" wp14:editId="0287964B">
            <wp:simplePos x="0" y="0"/>
            <wp:positionH relativeFrom="page">
              <wp:posOffset>4140200</wp:posOffset>
            </wp:positionH>
            <wp:positionV relativeFrom="page">
              <wp:posOffset>3003495</wp:posOffset>
            </wp:positionV>
            <wp:extent cx="1113155" cy="1144905"/>
            <wp:effectExtent l="0" t="0" r="0" b="0"/>
            <wp:wrapThrough wrapText="bothSides" distL="152400" distR="152400">
              <wp:wrapPolygon edited="1">
                <wp:start x="0" y="0"/>
                <wp:lineTo x="0" y="21601"/>
                <wp:lineTo x="21602" y="21601"/>
                <wp:lineTo x="21602" y="0"/>
                <wp:lineTo x="0" y="0"/>
              </wp:wrapPolygon>
            </wp:wrapThrough>
            <wp:docPr id="1073741828" name="officeArt object" descr="图片 8"/>
            <wp:cNvGraphicFramePr/>
            <a:graphic xmlns:a="http://schemas.openxmlformats.org/drawingml/2006/main">
              <a:graphicData uri="http://schemas.openxmlformats.org/drawingml/2006/picture">
                <pic:pic xmlns:pic="http://schemas.openxmlformats.org/drawingml/2006/picture">
                  <pic:nvPicPr>
                    <pic:cNvPr id="1073741828" name="图片 8" descr="图片 8"/>
                    <pic:cNvPicPr>
                      <a:picLocks noChangeAspect="1"/>
                    </pic:cNvPicPr>
                  </pic:nvPicPr>
                  <pic:blipFill>
                    <a:blip r:embed="rId15"/>
                    <a:srcRect t="13315" r="18493"/>
                    <a:stretch>
                      <a:fillRect/>
                    </a:stretch>
                  </pic:blipFill>
                  <pic:spPr>
                    <a:xfrm>
                      <a:off x="0" y="0"/>
                      <a:ext cx="1113155" cy="1144905"/>
                    </a:xfrm>
                    <a:prstGeom prst="rect">
                      <a:avLst/>
                    </a:prstGeom>
                    <a:ln w="12700" cap="flat">
                      <a:noFill/>
                      <a:miter lim="400000"/>
                    </a:ln>
                    <a:effectLst/>
                  </pic:spPr>
                </pic:pic>
              </a:graphicData>
            </a:graphic>
          </wp:anchor>
        </w:drawing>
      </w:r>
    </w:p>
    <w:p w14:paraId="3F24FDD2" w14:textId="77777777" w:rsidR="00A27FCB" w:rsidRDefault="00D63F2D">
      <w:pPr>
        <w:pStyle w:val="A5"/>
        <w:spacing w:after="240" w:line="276" w:lineRule="auto"/>
        <w:rPr>
          <w:rFonts w:ascii="Times" w:eastAsia="Times" w:hAnsi="Times" w:cs="Times"/>
          <w:b/>
          <w:bCs/>
          <w:lang w:val="en-US"/>
        </w:rPr>
      </w:pPr>
      <w:r>
        <w:rPr>
          <w:rFonts w:ascii="Times" w:hAnsi="Times"/>
          <w:b/>
          <w:bCs/>
          <w:lang w:val="en-US"/>
        </w:rPr>
        <w:t>3.2 Heuristic Model</w:t>
      </w:r>
    </w:p>
    <w:p w14:paraId="092A40AD" w14:textId="77777777" w:rsidR="00A27FCB" w:rsidRDefault="00D63F2D">
      <w:pPr>
        <w:pStyle w:val="A5"/>
        <w:spacing w:after="240" w:line="276" w:lineRule="auto"/>
        <w:rPr>
          <w:rFonts w:ascii="Times" w:eastAsia="Times" w:hAnsi="Times" w:cs="Times"/>
          <w:b/>
          <w:bCs/>
        </w:rPr>
      </w:pPr>
      <w:r>
        <w:rPr>
          <w:rFonts w:ascii="Times" w:hAnsi="Times"/>
          <w:lang w:val="en-US"/>
        </w:rPr>
        <w:t xml:space="preserve">Heuristic Model is based on the assumption </w:t>
      </w:r>
      <w:ins w:id="76" w:author="sage" w:date="2020-06-18T00:30:00Z">
        <w:r>
          <w:rPr>
            <w:rFonts w:ascii="Times" w:hAnsi="Times"/>
            <w:lang w:val="zh-CN" w:eastAsia="zh-CN"/>
          </w:rPr>
          <w:t xml:space="preserve">that </w:t>
        </w:r>
      </w:ins>
      <w:commentRangeStart w:id="77"/>
      <w:del w:id="78" w:author="sage" w:date="2020-06-18T00:30:00Z">
        <w:r>
          <w:rPr>
            <w:rFonts w:ascii="Times" w:hAnsi="Times"/>
            <w:lang w:val="en-US"/>
          </w:rPr>
          <w:delText>of</w:delText>
        </w:r>
      </w:del>
      <w:commentRangeEnd w:id="77"/>
      <w:r>
        <w:commentReference w:id="77"/>
      </w:r>
      <w:del w:id="79" w:author="sage" w:date="2020-06-18T00:30:00Z">
        <w:r>
          <w:rPr>
            <w:rFonts w:ascii="Times" w:hAnsi="Times"/>
            <w:lang w:val="en-US"/>
          </w:rPr>
          <w:delText xml:space="preserve"> </w:delText>
        </w:r>
      </w:del>
      <w:r>
        <w:rPr>
          <w:rFonts w:ascii="Times" w:hAnsi="Times"/>
          <w:lang w:val="en-US"/>
        </w:rPr>
        <w:t xml:space="preserve">making an inadmissible heuristic would result in deception (Anderson, et al, 2018). One of the ways to do it is </w:t>
      </w:r>
      <w:r>
        <w:rPr>
          <w:rFonts w:ascii="Times" w:hAnsi="Times"/>
          <w:lang w:val="en-US"/>
        </w:rPr>
        <w:t>designing a</w:t>
      </w:r>
      <w:del w:id="80" w:author="Timothy Miller" w:date="2020-06-16T06:45:00Z">
        <w:r>
          <w:rPr>
            <w:rFonts w:ascii="Times" w:hAnsi="Times"/>
            <w:lang w:val="en-US"/>
          </w:rPr>
          <w:delText xml:space="preserve"> a</w:delText>
        </w:r>
      </w:del>
      <w:r>
        <w:rPr>
          <w:rFonts w:ascii="Times" w:hAnsi="Times"/>
          <w:lang w:val="en-US"/>
        </w:rPr>
        <w:t xml:space="preserve"> game with small rewards that attract the agents into actions that makes future larger reward unattainable. If we plug this idea into reinforcement learning, then each bogus goal and real goal has a reward function and their set is denoted as </w:t>
      </w:r>
      <w:r>
        <w:rPr>
          <w:rFonts w:ascii="Times" w:hAnsi="Times"/>
          <w:i/>
          <w:iCs/>
          <w:lang w:val="en-US"/>
        </w:rPr>
        <w:t>R,</w:t>
      </w:r>
      <w:r>
        <w:rPr>
          <w:rFonts w:ascii="Times" w:hAnsi="Times"/>
          <w:lang w:val="en-US"/>
        </w:rPr>
        <w:t xml:space="preserve"> we set the </w:t>
      </w:r>
      <w:r>
        <w:rPr>
          <w:rFonts w:ascii="Times" w:hAnsi="Times"/>
          <w:i/>
          <w:iCs/>
          <w:lang w:val="en-US"/>
        </w:rPr>
        <w:t>r  = r</w:t>
      </w:r>
      <w:r>
        <w:rPr>
          <w:rFonts w:ascii="Times" w:hAnsi="Times"/>
          <w:i/>
          <w:iCs/>
          <w:position w:val="-6"/>
          <w:lang w:val="en-US"/>
        </w:rPr>
        <w:t>t</w:t>
      </w:r>
      <w:r>
        <w:rPr>
          <w:rFonts w:ascii="Times" w:hAnsi="Times"/>
          <w:i/>
          <w:iCs/>
          <w:lang w:val="en-US"/>
        </w:rPr>
        <w:t xml:space="preserve">  + </w:t>
      </w:r>
      <w:r>
        <w:rPr>
          <w:rFonts w:ascii="Times" w:hAnsi="Times"/>
          <w:i/>
          <w:iCs/>
          <w:lang w:val="en-US"/>
        </w:rPr>
        <w:t>∑</w:t>
      </w:r>
      <w:r>
        <w:rPr>
          <w:rFonts w:ascii="Times" w:hAnsi="Times"/>
          <w:i/>
          <w:iCs/>
          <w:position w:val="-6"/>
          <w:lang w:val="en-US"/>
        </w:rPr>
        <w:t>i</w:t>
      </w:r>
      <w:r>
        <w:rPr>
          <w:rFonts w:ascii="Times" w:hAnsi="Times"/>
          <w:i/>
          <w:iCs/>
          <w:lang w:val="en-US"/>
        </w:rPr>
        <w:t>r</w:t>
      </w:r>
      <w:r>
        <w:rPr>
          <w:rFonts w:ascii="Times" w:hAnsi="Times"/>
          <w:i/>
          <w:iCs/>
          <w:position w:val="-6"/>
          <w:lang w:val="en-US"/>
        </w:rPr>
        <w:t>i</w:t>
      </w:r>
      <w:r>
        <w:rPr>
          <w:rFonts w:ascii="Times" w:hAnsi="Times"/>
          <w:i/>
          <w:iCs/>
          <w:lang w:val="en-US"/>
        </w:rPr>
        <w:t xml:space="preserve"> </w:t>
      </w:r>
      <w:r>
        <w:rPr>
          <w:rFonts w:ascii="Times" w:hAnsi="Times"/>
          <w:lang w:val="en-US"/>
        </w:rPr>
        <w:t xml:space="preserve">where </w:t>
      </w:r>
      <w:r>
        <w:rPr>
          <w:rFonts w:ascii="Times" w:hAnsi="Times"/>
          <w:i/>
          <w:iCs/>
          <w:lang w:val="en-US"/>
        </w:rPr>
        <w:t xml:space="preserve">r </w:t>
      </w:r>
      <w:r>
        <w:rPr>
          <w:rFonts w:ascii="Times" w:hAnsi="Times"/>
          <w:lang w:val="en-US"/>
        </w:rPr>
        <w:t xml:space="preserve">is the reward function adopted in Q learning, </w:t>
      </w:r>
      <w:r>
        <w:rPr>
          <w:rFonts w:ascii="Times" w:hAnsi="Times"/>
          <w:i/>
          <w:iCs/>
          <w:lang w:val="en-US"/>
        </w:rPr>
        <w:t>r</w:t>
      </w:r>
      <w:r>
        <w:rPr>
          <w:rFonts w:ascii="Times" w:hAnsi="Times"/>
          <w:i/>
          <w:iCs/>
          <w:position w:val="-6"/>
          <w:lang w:val="en-US"/>
        </w:rPr>
        <w:t>t</w:t>
      </w:r>
      <w:r>
        <w:rPr>
          <w:rFonts w:ascii="Times" w:hAnsi="Times"/>
          <w:lang w:val="en-US"/>
        </w:rPr>
        <w:t xml:space="preserve"> is the reward function for the true goal, and </w:t>
      </w:r>
      <w:r>
        <w:rPr>
          <w:rFonts w:ascii="Times" w:hAnsi="Times"/>
          <w:i/>
          <w:iCs/>
          <w:lang w:val="en-US"/>
        </w:rPr>
        <w:t>r</w:t>
      </w:r>
      <w:r>
        <w:rPr>
          <w:rFonts w:ascii="Times" w:hAnsi="Times"/>
          <w:i/>
          <w:iCs/>
          <w:position w:val="-6"/>
          <w:lang w:val="en-US"/>
        </w:rPr>
        <w:t>i</w:t>
      </w:r>
      <w:r>
        <w:rPr>
          <w:rFonts w:ascii="Times" w:hAnsi="Times"/>
          <w:i/>
          <w:iCs/>
          <w:lang w:val="en-US"/>
        </w:rPr>
        <w:t xml:space="preserve"> </w:t>
      </w:r>
      <w:r>
        <w:rPr>
          <w:rFonts w:ascii="Cambria Math" w:eastAsia="Cambria Math" w:hAnsi="Cambria Math" w:cs="Cambria Math"/>
          <w:i/>
          <w:iCs/>
          <w:lang w:val="en-US"/>
        </w:rPr>
        <w:t>∈</w:t>
      </w:r>
      <w:r>
        <w:rPr>
          <w:rFonts w:ascii="Times" w:hAnsi="Times"/>
          <w:i/>
          <w:iCs/>
          <w:lang w:val="en-US"/>
        </w:rPr>
        <w:t xml:space="preserve"> R </w:t>
      </w:r>
      <w:r>
        <w:rPr>
          <w:rFonts w:ascii="Times" w:hAnsi="Times"/>
          <w:lang w:val="en-US"/>
        </w:rPr>
        <w:t xml:space="preserve">is the reward function of each goal. That would either have no influence to the pathing comparing to </w:t>
      </w:r>
      <w:r>
        <w:rPr>
          <w:rFonts w:ascii="Times" w:hAnsi="Times"/>
          <w:i/>
          <w:iCs/>
          <w:lang w:val="en-US"/>
        </w:rPr>
        <w:t>A star</w:t>
      </w:r>
      <w:r>
        <w:rPr>
          <w:rFonts w:ascii="Times" w:hAnsi="Times"/>
          <w:lang w:val="en-US"/>
        </w:rPr>
        <w:t xml:space="preserve"> if the r</w:t>
      </w:r>
      <w:r>
        <w:rPr>
          <w:rFonts w:ascii="Times" w:hAnsi="Times"/>
          <w:lang w:val="en-US"/>
        </w:rPr>
        <w:t>eward for true reward is overwhelming, or the agent would be stuck to a bogus reward and never be able to reach the true goal. Instead of doing this, in order to guarantee the agent is deceptive and the pathing is converging finally, the extra rewards to t</w:t>
      </w:r>
      <w:r>
        <w:rPr>
          <w:rFonts w:ascii="Times" w:hAnsi="Times"/>
          <w:lang w:val="en-US"/>
        </w:rPr>
        <w:t xml:space="preserve">he bogus goals are formulated to reward shaping as a heuristic, so the policy </w:t>
      </w:r>
      <w:r>
        <w:rPr>
          <w:rFonts w:ascii="Times" w:hAnsi="Times"/>
          <w:i/>
          <w:iCs/>
        </w:rPr>
        <w:t>Π</w:t>
      </w:r>
      <w:r>
        <w:rPr>
          <w:rFonts w:ascii="Times" w:hAnsi="Times"/>
          <w:i/>
          <w:iCs/>
          <w:lang w:val="en-US"/>
        </w:rPr>
        <w:t xml:space="preserve"> = (S,A,T,r,F,</w:t>
      </w:r>
      <w:r>
        <w:rPr>
          <w:rFonts w:ascii="Times" w:hAnsi="Times"/>
          <w:i/>
          <w:iCs/>
        </w:rPr>
        <w:t>γ</w:t>
      </w:r>
      <w:r>
        <w:rPr>
          <w:rFonts w:ascii="Times" w:hAnsi="Times"/>
          <w:i/>
          <w:iCs/>
          <w:lang w:val="en-US"/>
        </w:rPr>
        <w:t>)</w:t>
      </w:r>
      <w:r>
        <w:rPr>
          <w:rFonts w:ascii="Times" w:hAnsi="Times"/>
          <w:lang w:val="en-US"/>
        </w:rPr>
        <w:t xml:space="preserve"> and </w:t>
      </w:r>
      <w:r>
        <w:rPr>
          <w:rFonts w:ascii="Times" w:hAnsi="Times"/>
          <w:i/>
          <w:iCs/>
          <w:lang w:val="en-US"/>
        </w:rPr>
        <w:t>F = (s, s</w:t>
      </w:r>
      <w:r>
        <w:rPr>
          <w:rFonts w:ascii="Times" w:hAnsi="Times"/>
          <w:i/>
          <w:iCs/>
          <w:lang w:val="en-US"/>
        </w:rPr>
        <w:t>’</w:t>
      </w:r>
      <w:r>
        <w:rPr>
          <w:rFonts w:ascii="Times" w:hAnsi="Times"/>
          <w:i/>
          <w:iCs/>
          <w:lang w:val="en-US"/>
        </w:rPr>
        <w:t>).</w:t>
      </w:r>
      <w:r>
        <w:rPr>
          <w:rFonts w:ascii="Times" w:hAnsi="Times"/>
          <w:lang w:val="en-US"/>
        </w:rPr>
        <w:t xml:space="preserve">  When updating q table:</w:t>
      </w:r>
    </w:p>
    <w:p w14:paraId="34FFE917" w14:textId="77777777" w:rsidR="00A27FCB" w:rsidRDefault="00D63F2D">
      <w:pPr>
        <w:pStyle w:val="A5"/>
        <w:spacing w:after="240" w:line="276" w:lineRule="auto"/>
        <w:jc w:val="center"/>
        <w:rPr>
          <w:rFonts w:ascii="Times" w:eastAsia="Times" w:hAnsi="Times" w:cs="Times"/>
          <w:lang w:val="en-US"/>
        </w:rPr>
      </w:pPr>
      <m:oMathPara>
        <m:oMathParaPr>
          <m:jc m:val="center"/>
        </m:oMathParaPr>
        <m:oMath>
          <m:r>
            <w:rPr>
              <w:rFonts w:ascii="Cambria Math" w:hAnsi="Cambria Math"/>
              <w:sz w:val="17"/>
              <w:szCs w:val="17"/>
            </w:rPr>
            <m:t>Q</m:t>
          </m:r>
          <m:d>
            <m:dPr>
              <m:ctrlPr>
                <w:rPr>
                  <w:rFonts w:ascii="Cambria Math" w:hAnsi="Cambria Math"/>
                  <w:i/>
                  <w:sz w:val="17"/>
                  <w:szCs w:val="17"/>
                </w:rPr>
              </m:ctrlPr>
            </m:dPr>
            <m:e>
              <m:r>
                <w:rPr>
                  <w:rFonts w:ascii="Cambria Math" w:hAnsi="Cambria Math"/>
                  <w:sz w:val="17"/>
                  <w:szCs w:val="17"/>
                </w:rPr>
                <m:t>s</m:t>
              </m:r>
              <m:r>
                <w:rPr>
                  <w:rFonts w:ascii="Cambria Math" w:hAnsi="Cambria Math"/>
                  <w:sz w:val="17"/>
                  <w:szCs w:val="17"/>
                </w:rPr>
                <m:t>,</m:t>
              </m:r>
              <m:r>
                <w:rPr>
                  <w:rFonts w:ascii="Cambria Math" w:hAnsi="Cambria Math"/>
                  <w:sz w:val="17"/>
                  <w:szCs w:val="17"/>
                </w:rPr>
                <m:t>a</m:t>
              </m:r>
            </m:e>
          </m:d>
          <m:r>
            <w:rPr>
              <w:rFonts w:ascii="Cambria Math" w:hAnsi="Cambria Math"/>
              <w:sz w:val="17"/>
              <w:szCs w:val="17"/>
            </w:rPr>
            <m:t>=</m:t>
          </m:r>
          <m:r>
            <w:rPr>
              <w:rFonts w:ascii="Cambria Math" w:hAnsi="Cambria Math"/>
              <w:sz w:val="17"/>
              <w:szCs w:val="17"/>
            </w:rPr>
            <m:t>Q</m:t>
          </m:r>
          <m:r>
            <w:rPr>
              <w:rFonts w:ascii="Cambria Math" w:hAnsi="Cambria Math"/>
              <w:sz w:val="17"/>
              <w:szCs w:val="17"/>
            </w:rPr>
            <m:t>(</m:t>
          </m:r>
          <m:r>
            <w:rPr>
              <w:rFonts w:ascii="Cambria Math" w:hAnsi="Cambria Math"/>
              <w:sz w:val="17"/>
              <w:szCs w:val="17"/>
            </w:rPr>
            <m:t>s</m:t>
          </m:r>
          <m:r>
            <w:rPr>
              <w:rFonts w:ascii="Cambria Math" w:hAnsi="Cambria Math"/>
              <w:sz w:val="17"/>
              <w:szCs w:val="17"/>
            </w:rPr>
            <m:t>,</m:t>
          </m:r>
          <m:r>
            <w:rPr>
              <w:rFonts w:ascii="Cambria Math" w:hAnsi="Cambria Math"/>
              <w:sz w:val="17"/>
              <w:szCs w:val="17"/>
            </w:rPr>
            <m:t>a</m:t>
          </m:r>
          <m:r>
            <w:rPr>
              <w:rFonts w:ascii="Cambria Math" w:hAnsi="Cambria Math"/>
              <w:sz w:val="17"/>
              <w:szCs w:val="17"/>
            </w:rPr>
            <m:t>)+</m:t>
          </m:r>
          <m:r>
            <w:rPr>
              <w:rFonts w:ascii="Cambria Math" w:hAnsi="Cambria Math"/>
              <w:sz w:val="17"/>
              <w:szCs w:val="17"/>
            </w:rPr>
            <m:t>α</m:t>
          </m:r>
          <m:r>
            <w:rPr>
              <w:rFonts w:ascii="Cambria Math" w:hAnsi="Cambria Math"/>
              <w:sz w:val="17"/>
              <w:szCs w:val="17"/>
            </w:rPr>
            <m:t>[</m:t>
          </m:r>
          <m:r>
            <w:rPr>
              <w:rFonts w:ascii="Cambria Math" w:hAnsi="Cambria Math"/>
              <w:sz w:val="17"/>
              <w:szCs w:val="17"/>
            </w:rPr>
            <m:t>r</m:t>
          </m:r>
          <m:r>
            <w:rPr>
              <w:rFonts w:ascii="Cambria Math" w:hAnsi="Cambria Math"/>
              <w:sz w:val="17"/>
              <w:szCs w:val="17"/>
            </w:rPr>
            <m:t>+</m:t>
          </m:r>
          <m:r>
            <w:rPr>
              <w:rFonts w:ascii="Cambria Math" w:hAnsi="Cambria Math"/>
              <w:sz w:val="17"/>
              <w:szCs w:val="17"/>
            </w:rPr>
            <m:t>F</m:t>
          </m:r>
          <m:d>
            <m:dPr>
              <m:ctrlPr>
                <w:rPr>
                  <w:rFonts w:ascii="Cambria Math" w:hAnsi="Cambria Math"/>
                  <w:i/>
                  <w:sz w:val="17"/>
                  <w:szCs w:val="17"/>
                </w:rPr>
              </m:ctrlPr>
            </m:dPr>
            <m:e>
              <m:r>
                <w:rPr>
                  <w:rFonts w:ascii="Cambria Math" w:hAnsi="Cambria Math"/>
                  <w:sz w:val="17"/>
                  <w:szCs w:val="17"/>
                </w:rPr>
                <m:t>s</m:t>
              </m:r>
              <m:r>
                <w:rPr>
                  <w:rFonts w:ascii="Cambria Math" w:hAnsi="Cambria Math"/>
                  <w:sz w:val="17"/>
                  <w:szCs w:val="17"/>
                </w:rPr>
                <m:t>,</m:t>
              </m:r>
              <m:sSup>
                <m:sSupPr>
                  <m:ctrlPr>
                    <w:rPr>
                      <w:rFonts w:ascii="Cambria Math" w:hAnsi="Cambria Math"/>
                    </w:rPr>
                  </m:ctrlPr>
                </m:sSupPr>
                <m:e>
                  <m:r>
                    <w:rPr>
                      <w:rFonts w:ascii="Cambria Math" w:hAnsi="Cambria Math"/>
                      <w:sz w:val="17"/>
                      <w:szCs w:val="17"/>
                    </w:rPr>
                    <m:t>s</m:t>
                  </m:r>
                </m:e>
                <m:sup>
                  <m:r>
                    <w:rPr>
                      <w:rFonts w:ascii="Cambria Math" w:hAnsi="Cambria Math"/>
                      <w:sz w:val="17"/>
                      <w:szCs w:val="17"/>
                    </w:rPr>
                    <m:t>'</m:t>
                  </m:r>
                </m:sup>
              </m:sSup>
            </m:e>
          </m:d>
          <m:r>
            <w:rPr>
              <w:rFonts w:ascii="Cambria Math" w:hAnsi="Cambria Math"/>
              <w:sz w:val="17"/>
              <w:szCs w:val="17"/>
            </w:rPr>
            <m:t>+</m:t>
          </m:r>
          <m:r>
            <w:rPr>
              <w:rFonts w:ascii="Cambria Math" w:hAnsi="Cambria Math"/>
              <w:sz w:val="17"/>
              <w:szCs w:val="17"/>
            </w:rPr>
            <m:t>γ</m:t>
          </m:r>
          <m:sSub>
            <m:sSubPr>
              <m:ctrlPr>
                <w:rPr>
                  <w:rFonts w:ascii="Cambria Math" w:hAnsi="Cambria Math"/>
                </w:rPr>
              </m:ctrlPr>
            </m:sSubPr>
            <m:e>
              <m:r>
                <w:rPr>
                  <w:rFonts w:ascii="Cambria Math" w:hAnsi="Cambria Math"/>
                  <w:sz w:val="17"/>
                  <w:szCs w:val="17"/>
                </w:rPr>
                <m:t>max</m:t>
              </m:r>
            </m:e>
            <m:sub>
              <m:sSup>
                <m:sSupPr>
                  <m:ctrlPr>
                    <w:rPr>
                      <w:rFonts w:ascii="Cambria Math" w:hAnsi="Cambria Math"/>
                    </w:rPr>
                  </m:ctrlPr>
                </m:sSupPr>
                <m:e>
                  <m:r>
                    <w:rPr>
                      <w:rFonts w:ascii="Cambria Math" w:hAnsi="Cambria Math"/>
                      <w:sz w:val="17"/>
                      <w:szCs w:val="17"/>
                    </w:rPr>
                    <m:t>a</m:t>
                  </m:r>
                </m:e>
                <m:sup>
                  <m:r>
                    <w:rPr>
                      <w:rFonts w:ascii="Cambria Math" w:hAnsi="Cambria Math"/>
                      <w:sz w:val="17"/>
                      <w:szCs w:val="17"/>
                    </w:rPr>
                    <m:t>'</m:t>
                  </m:r>
                </m:sup>
              </m:sSup>
            </m:sub>
          </m:sSub>
          <m:r>
            <w:rPr>
              <w:rFonts w:ascii="Cambria Math" w:hAnsi="Cambria Math"/>
              <w:sz w:val="17"/>
              <w:szCs w:val="17"/>
            </w:rPr>
            <m:t>Q</m:t>
          </m:r>
          <m:d>
            <m:dPr>
              <m:ctrlPr>
                <w:rPr>
                  <w:rFonts w:ascii="Cambria Math" w:hAnsi="Cambria Math"/>
                  <w:i/>
                  <w:sz w:val="17"/>
                  <w:szCs w:val="17"/>
                </w:rPr>
              </m:ctrlPr>
            </m:dPr>
            <m:e>
              <m:sSup>
                <m:sSupPr>
                  <m:ctrlPr>
                    <w:rPr>
                      <w:rFonts w:ascii="Cambria Math" w:hAnsi="Cambria Math"/>
                    </w:rPr>
                  </m:ctrlPr>
                </m:sSupPr>
                <m:e>
                  <m:r>
                    <w:rPr>
                      <w:rFonts w:ascii="Cambria Math" w:hAnsi="Cambria Math"/>
                      <w:sz w:val="17"/>
                      <w:szCs w:val="17"/>
                    </w:rPr>
                    <m:t>s</m:t>
                  </m:r>
                </m:e>
                <m:sup>
                  <m:r>
                    <w:rPr>
                      <w:rFonts w:ascii="Cambria Math" w:hAnsi="Cambria Math"/>
                      <w:sz w:val="17"/>
                      <w:szCs w:val="17"/>
                    </w:rPr>
                    <m:t>'</m:t>
                  </m:r>
                </m:sup>
              </m:sSup>
              <m:r>
                <w:rPr>
                  <w:rFonts w:ascii="Cambria Math" w:hAnsi="Cambria Math"/>
                  <w:sz w:val="17"/>
                  <w:szCs w:val="17"/>
                </w:rPr>
                <m:t>,</m:t>
              </m:r>
              <m:sSup>
                <m:sSupPr>
                  <m:ctrlPr>
                    <w:rPr>
                      <w:rFonts w:ascii="Cambria Math" w:hAnsi="Cambria Math"/>
                    </w:rPr>
                  </m:ctrlPr>
                </m:sSupPr>
                <m:e>
                  <m:r>
                    <w:rPr>
                      <w:rFonts w:ascii="Cambria Math" w:hAnsi="Cambria Math"/>
                      <w:sz w:val="17"/>
                      <w:szCs w:val="17"/>
                    </w:rPr>
                    <m:t>a</m:t>
                  </m:r>
                </m:e>
                <m:sup>
                  <m:r>
                    <w:rPr>
                      <w:rFonts w:ascii="Cambria Math" w:hAnsi="Cambria Math"/>
                      <w:sz w:val="17"/>
                      <w:szCs w:val="17"/>
                    </w:rPr>
                    <m:t>'</m:t>
                  </m:r>
                </m:sup>
              </m:sSup>
            </m:e>
          </m:d>
          <m:r>
            <w:rPr>
              <w:rFonts w:ascii="Cambria Math" w:hAnsi="Cambria Math"/>
              <w:sz w:val="17"/>
              <w:szCs w:val="17"/>
            </w:rPr>
            <m:t>-</m:t>
          </m:r>
          <m:r>
            <w:rPr>
              <w:rFonts w:ascii="Cambria Math" w:hAnsi="Cambria Math"/>
              <w:sz w:val="17"/>
              <w:szCs w:val="17"/>
            </w:rPr>
            <m:t>Q</m:t>
          </m:r>
          <m:r>
            <w:rPr>
              <w:rFonts w:ascii="Cambria Math" w:hAnsi="Cambria Math"/>
              <w:sz w:val="17"/>
              <w:szCs w:val="17"/>
            </w:rPr>
            <m:t>(</m:t>
          </m:r>
          <m:r>
            <w:rPr>
              <w:rFonts w:ascii="Cambria Math" w:hAnsi="Cambria Math"/>
              <w:sz w:val="17"/>
              <w:szCs w:val="17"/>
            </w:rPr>
            <m:t>s</m:t>
          </m:r>
          <m:r>
            <w:rPr>
              <w:rFonts w:ascii="Cambria Math" w:hAnsi="Cambria Math"/>
              <w:sz w:val="17"/>
              <w:szCs w:val="17"/>
            </w:rPr>
            <m:t>,</m:t>
          </m:r>
          <m:r>
            <w:rPr>
              <w:rFonts w:ascii="Cambria Math" w:hAnsi="Cambria Math"/>
              <w:sz w:val="17"/>
              <w:szCs w:val="17"/>
            </w:rPr>
            <m:t>a</m:t>
          </m:r>
          <m:r>
            <w:rPr>
              <w:rFonts w:ascii="Cambria Math" w:hAnsi="Cambria Math"/>
              <w:sz w:val="17"/>
              <w:szCs w:val="17"/>
            </w:rPr>
            <m:t>)]</m:t>
          </m:r>
        </m:oMath>
      </m:oMathPara>
    </w:p>
    <w:p w14:paraId="589DF2B1" w14:textId="77777777" w:rsidR="00A27FCB" w:rsidRDefault="00D63F2D">
      <w:pPr>
        <w:pStyle w:val="A5"/>
        <w:spacing w:after="240" w:line="276" w:lineRule="auto"/>
        <w:jc w:val="right"/>
        <w:rPr>
          <w:rFonts w:ascii="Times" w:eastAsia="Times" w:hAnsi="Times" w:cs="Times"/>
          <w:lang w:val="en-US"/>
        </w:rPr>
      </w:pPr>
      <w:r>
        <w:rPr>
          <w:rFonts w:ascii="Times" w:hAnsi="Times"/>
          <w:lang w:val="en-US"/>
        </w:rPr>
        <w:t>[5]</w:t>
      </w:r>
    </w:p>
    <w:p w14:paraId="3E745A40" w14:textId="77777777" w:rsidR="00A27FCB" w:rsidRDefault="00D63F2D">
      <w:pPr>
        <w:pStyle w:val="A5"/>
        <w:spacing w:after="240" w:line="276" w:lineRule="auto"/>
        <w:rPr>
          <w:rFonts w:ascii="Times" w:eastAsia="Times" w:hAnsi="Times" w:cs="Times"/>
          <w:lang w:val="en-US"/>
        </w:rPr>
      </w:pPr>
      <w:r>
        <w:rPr>
          <w:rFonts w:ascii="Times" w:hAnsi="Times"/>
          <w:lang w:val="en-US"/>
        </w:rPr>
        <w:t xml:space="preserve">There can be many ways to define </w:t>
      </w:r>
      <w:r>
        <w:rPr>
          <w:rFonts w:ascii="Times" w:hAnsi="Times"/>
          <w:i/>
          <w:iCs/>
          <w:lang w:val="en-US"/>
        </w:rPr>
        <w:t>F</w:t>
      </w:r>
      <w:r>
        <w:rPr>
          <w:rFonts w:ascii="Times" w:hAnsi="Times"/>
          <w:lang w:val="en-US"/>
        </w:rPr>
        <w:t xml:space="preserve">, but to make it more general, in this paper, </w:t>
      </w:r>
      <w:r>
        <w:rPr>
          <w:rFonts w:ascii="Times" w:hAnsi="Times"/>
          <w:i/>
          <w:iCs/>
          <w:lang w:val="en-US"/>
        </w:rPr>
        <w:t xml:space="preserve">F </w:t>
      </w:r>
      <w:r>
        <w:rPr>
          <w:rFonts w:ascii="Times" w:hAnsi="Times"/>
          <w:lang w:val="en-US"/>
        </w:rPr>
        <w:t xml:space="preserve">is defined by formula: </w:t>
      </w:r>
    </w:p>
    <w:p w14:paraId="10B71CF3" w14:textId="77777777" w:rsidR="00A27FCB" w:rsidRDefault="00D63F2D">
      <w:pPr>
        <w:pStyle w:val="A5"/>
        <w:spacing w:after="240" w:line="276" w:lineRule="auto"/>
        <w:ind w:left="840" w:firstLine="420"/>
        <w:rPr>
          <w:rFonts w:ascii="Times" w:eastAsia="Times" w:hAnsi="Times" w:cs="Times"/>
          <w:lang w:val="en-US"/>
        </w:rPr>
      </w:pPr>
      <m:oMath>
        <m:r>
          <w:rPr>
            <w:rFonts w:ascii="Cambria Math" w:hAnsi="Cambria Math"/>
            <w:sz w:val="23"/>
            <w:szCs w:val="23"/>
          </w:rPr>
          <m:t>F</m:t>
        </m:r>
        <m:r>
          <w:rPr>
            <w:rFonts w:ascii="Cambria Math" w:hAnsi="Cambria Math"/>
            <w:sz w:val="23"/>
            <w:szCs w:val="23"/>
          </w:rPr>
          <m:t>=</m:t>
        </m:r>
        <m:nary>
          <m:naryPr>
            <m:chr m:val="∑"/>
            <m:limLoc m:val="subSup"/>
            <m:supHide m:val="1"/>
            <m:ctrlPr>
              <w:rPr>
                <w:rFonts w:ascii="Cambria Math" w:hAnsi="Cambria Math"/>
                <w:i/>
                <w:sz w:val="23"/>
                <w:szCs w:val="23"/>
              </w:rPr>
            </m:ctrlPr>
          </m:naryPr>
          <m:sub>
            <m:r>
              <w:rPr>
                <w:rFonts w:ascii="Cambria Math" w:hAnsi="Cambria Math"/>
                <w:sz w:val="23"/>
                <w:szCs w:val="23"/>
              </w:rPr>
              <m:t>i</m:t>
            </m:r>
          </m:sub>
          <m:sup/>
          <m:e>
            <m:sSub>
              <m:sSubPr>
                <m:ctrlPr>
                  <w:rPr>
                    <w:rFonts w:ascii="Cambria Math" w:hAnsi="Cambria Math"/>
                  </w:rPr>
                </m:ctrlPr>
              </m:sSubPr>
              <m:e>
                <m:r>
                  <w:rPr>
                    <w:rFonts w:ascii="Cambria Math" w:hAnsi="Cambria Math"/>
                    <w:sz w:val="23"/>
                    <w:szCs w:val="23"/>
                  </w:rPr>
                  <m:t>D</m:t>
                </m:r>
              </m:e>
              <m:sub>
                <m:r>
                  <w:rPr>
                    <w:rFonts w:ascii="Cambria Math" w:hAnsi="Cambria Math"/>
                    <w:sz w:val="23"/>
                    <w:szCs w:val="23"/>
                  </w:rPr>
                  <m:t>i</m:t>
                </m:r>
              </m:sub>
            </m:sSub>
          </m:e>
        </m:nary>
      </m:oMath>
      <w:r>
        <w:rPr>
          <w:rFonts w:ascii="Times" w:eastAsia="Times" w:hAnsi="Times" w:cs="Times"/>
          <w:position w:val="-6"/>
          <w:lang w:val="en-US"/>
        </w:rPr>
        <w:tab/>
      </w:r>
      <w:r>
        <w:rPr>
          <w:rFonts w:ascii="Times" w:eastAsia="Times" w:hAnsi="Times" w:cs="Times"/>
          <w:position w:val="-6"/>
          <w:lang w:val="en-US"/>
        </w:rPr>
        <w:tab/>
      </w:r>
      <w:r>
        <w:rPr>
          <w:rFonts w:ascii="Times" w:eastAsia="Times" w:hAnsi="Times" w:cs="Times"/>
          <w:position w:val="-6"/>
          <w:lang w:val="en-US"/>
        </w:rPr>
        <w:tab/>
      </w:r>
      <w:r>
        <w:rPr>
          <w:rFonts w:ascii="Times" w:eastAsia="Times" w:hAnsi="Times" w:cs="Times"/>
          <w:position w:val="-6"/>
          <w:lang w:val="en-US"/>
        </w:rPr>
        <w:tab/>
      </w:r>
      <w:r>
        <w:rPr>
          <w:rFonts w:ascii="Times" w:eastAsia="Times" w:hAnsi="Times" w:cs="Times"/>
          <w:position w:val="-6"/>
          <w:lang w:val="en-US"/>
        </w:rPr>
        <w:tab/>
        <w:t>[6]</w:t>
      </w:r>
    </w:p>
    <w:p w14:paraId="5BDE45A1" w14:textId="77777777" w:rsidR="00A27FCB" w:rsidRDefault="00D63F2D">
      <w:pPr>
        <w:pStyle w:val="A5"/>
        <w:spacing w:after="240" w:line="276" w:lineRule="auto"/>
        <w:rPr>
          <w:rFonts w:ascii="Times" w:eastAsia="Times" w:hAnsi="Times" w:cs="Times"/>
          <w:lang w:val="en-US"/>
        </w:rPr>
      </w:pPr>
      <w:r>
        <w:rPr>
          <w:rFonts w:ascii="Times" w:hAnsi="Times"/>
          <w:lang w:val="en-US"/>
        </w:rPr>
        <w:t xml:space="preserve">where </w:t>
      </w:r>
      <w:r>
        <w:rPr>
          <w:rFonts w:ascii="Times" w:hAnsi="Times"/>
          <w:i/>
          <w:iCs/>
          <w:lang w:val="en-US"/>
        </w:rPr>
        <w:t>D</w:t>
      </w:r>
      <w:r>
        <w:rPr>
          <w:rFonts w:ascii="Times" w:hAnsi="Times"/>
          <w:i/>
          <w:iCs/>
          <w:position w:val="-6"/>
          <w:lang w:val="en-US"/>
        </w:rPr>
        <w:t>i</w:t>
      </w:r>
      <w:r>
        <w:rPr>
          <w:rFonts w:ascii="Times" w:hAnsi="Times"/>
          <w:lang w:val="en-US"/>
        </w:rPr>
        <w:t xml:space="preserve"> is the Euclidean distance to the corresponding bogus goal. For specific environments, weights can be considered for each bo</w:t>
      </w:r>
      <w:r>
        <w:rPr>
          <w:rFonts w:ascii="Times" w:hAnsi="Times"/>
          <w:lang w:val="en-US"/>
        </w:rPr>
        <w:t xml:space="preserve">gus goals when summing the distances, so that the more weighted goal would be more attractive to the agent, but thats less general and need specific strategy analysis from the user. </w:t>
      </w:r>
    </w:p>
    <w:p w14:paraId="792229E5" w14:textId="77777777" w:rsidR="00A27FCB" w:rsidRDefault="00D63F2D">
      <w:pPr>
        <w:pStyle w:val="A5"/>
        <w:spacing w:after="240" w:line="276" w:lineRule="auto"/>
        <w:rPr>
          <w:rFonts w:ascii="Times" w:eastAsia="Times" w:hAnsi="Times" w:cs="Times"/>
        </w:rPr>
      </w:pPr>
      <w:r>
        <w:rPr>
          <w:rFonts w:ascii="Times" w:eastAsia="Times" w:hAnsi="Times" w:cs="Times"/>
          <w:noProof/>
          <w:sz w:val="20"/>
          <w:szCs w:val="20"/>
        </w:rPr>
        <w:drawing>
          <wp:anchor distT="152400" distB="152400" distL="152400" distR="152400" simplePos="0" relativeHeight="251659264" behindDoc="0" locked="0" layoutInCell="1" allowOverlap="1" wp14:anchorId="269D7EC2" wp14:editId="0314A536">
            <wp:simplePos x="0" y="0"/>
            <wp:positionH relativeFrom="page">
              <wp:posOffset>5516659</wp:posOffset>
            </wp:positionH>
            <wp:positionV relativeFrom="page">
              <wp:posOffset>3004101</wp:posOffset>
            </wp:positionV>
            <wp:extent cx="1105232" cy="1144989"/>
            <wp:effectExtent l="0" t="0" r="0" b="0"/>
            <wp:wrapThrough wrapText="bothSides" distL="152400" distR="152400">
              <wp:wrapPolygon edited="1">
                <wp:start x="0" y="0"/>
                <wp:lineTo x="0" y="21600"/>
                <wp:lineTo x="21601" y="21600"/>
                <wp:lineTo x="21601" y="0"/>
                <wp:lineTo x="0" y="0"/>
              </wp:wrapPolygon>
            </wp:wrapThrough>
            <wp:docPr id="1073741829" name="officeArt object" descr="内容占位符 4"/>
            <wp:cNvGraphicFramePr/>
            <a:graphic xmlns:a="http://schemas.openxmlformats.org/drawingml/2006/main">
              <a:graphicData uri="http://schemas.openxmlformats.org/drawingml/2006/picture">
                <pic:pic xmlns:pic="http://schemas.openxmlformats.org/drawingml/2006/picture">
                  <pic:nvPicPr>
                    <pic:cNvPr id="1073741829" name="内容占位符 4" descr="内容占位符 4"/>
                    <pic:cNvPicPr>
                      <a:picLocks noChangeAspect="1"/>
                    </pic:cNvPicPr>
                  </pic:nvPicPr>
                  <pic:blipFill>
                    <a:blip r:embed="rId16"/>
                    <a:srcRect t="13225" r="15801" b="698"/>
                    <a:stretch>
                      <a:fillRect/>
                    </a:stretch>
                  </pic:blipFill>
                  <pic:spPr>
                    <a:xfrm>
                      <a:off x="0" y="0"/>
                      <a:ext cx="1105232" cy="1144989"/>
                    </a:xfrm>
                    <a:prstGeom prst="rect">
                      <a:avLst/>
                    </a:prstGeom>
                    <a:ln w="12700" cap="flat">
                      <a:noFill/>
                      <a:miter lim="400000"/>
                    </a:ln>
                    <a:effectLst/>
                  </pic:spPr>
                </pic:pic>
              </a:graphicData>
            </a:graphic>
          </wp:anchor>
        </w:drawing>
      </w:r>
      <w:r>
        <w:rPr>
          <w:rFonts w:ascii="Times" w:hAnsi="Times"/>
          <w:lang w:val="en-US"/>
        </w:rPr>
        <w:t>By formulate heuristic to reward shaping, the agent can be guaranteed to</w:t>
      </w:r>
      <w:r>
        <w:rPr>
          <w:rFonts w:ascii="Times" w:hAnsi="Times"/>
          <w:lang w:val="en-US"/>
        </w:rPr>
        <w:t xml:space="preserve"> be both deceptive and real goal realizable.   </w:t>
      </w:r>
    </w:p>
    <w:p w14:paraId="2EAE326D" w14:textId="77777777" w:rsidR="00A27FCB" w:rsidRDefault="00D63F2D">
      <w:pPr>
        <w:pStyle w:val="A5"/>
        <w:spacing w:after="240" w:line="276" w:lineRule="auto"/>
        <w:rPr>
          <w:rFonts w:ascii="Times" w:eastAsia="Times" w:hAnsi="Times" w:cs="Times"/>
          <w:sz w:val="20"/>
          <w:szCs w:val="20"/>
          <w:lang w:val="en-US"/>
        </w:rPr>
      </w:pPr>
      <w:r>
        <w:rPr>
          <w:rFonts w:ascii="Times" w:hAnsi="Times"/>
          <w:sz w:val="20"/>
          <w:szCs w:val="20"/>
          <w:lang w:val="en-US"/>
        </w:rPr>
        <w:t xml:space="preserve">Figure 3: </w:t>
      </w:r>
      <w:commentRangeStart w:id="81"/>
      <w:r>
        <w:rPr>
          <w:rFonts w:ascii="Times" w:hAnsi="Times"/>
          <w:sz w:val="20"/>
          <w:szCs w:val="20"/>
          <w:lang w:val="en-US"/>
        </w:rPr>
        <w:t>An example of heuristic model with different starting points (green crosses</w:t>
      </w:r>
      <w:commentRangeEnd w:id="81"/>
      <w:r>
        <w:commentReference w:id="81"/>
      </w:r>
      <w:r>
        <w:rPr>
          <w:rFonts w:ascii="Times" w:hAnsi="Times"/>
          <w:sz w:val="20"/>
          <w:szCs w:val="20"/>
          <w:lang w:val="en-US"/>
        </w:rPr>
        <w:t>). The purple crosses are bogus goals, the red crosses are the real goals. A remarkable feature of heuristic model is th</w:t>
      </w:r>
      <w:r>
        <w:rPr>
          <w:rFonts w:ascii="Times" w:hAnsi="Times"/>
          <w:sz w:val="20"/>
          <w:szCs w:val="20"/>
          <w:lang w:val="en-US"/>
        </w:rPr>
        <w:t xml:space="preserve">at the agent would try to be as close as possible to all the bogus goals until it reaches the LDP, and the LDP has similar distances to each bogus goals due to the reward shaping function. </w:t>
      </w:r>
    </w:p>
    <w:p w14:paraId="6BD1395D" w14:textId="77777777" w:rsidR="00A27FCB" w:rsidRDefault="00A27FCB">
      <w:pPr>
        <w:pStyle w:val="A5"/>
        <w:spacing w:after="240" w:line="276" w:lineRule="auto"/>
        <w:rPr>
          <w:rFonts w:ascii="Times" w:eastAsia="Times" w:hAnsi="Times" w:cs="Times"/>
          <w:lang w:val="en-US"/>
        </w:rPr>
      </w:pPr>
    </w:p>
    <w:p w14:paraId="5492A6B6" w14:textId="77777777" w:rsidR="00A27FCB" w:rsidRDefault="00D63F2D">
      <w:pPr>
        <w:spacing w:line="276" w:lineRule="auto"/>
        <w:rPr>
          <w:rFonts w:ascii="Times" w:eastAsia="Times" w:hAnsi="Times" w:cs="Times"/>
          <w:b/>
          <w:bCs/>
          <w:sz w:val="22"/>
          <w:szCs w:val="22"/>
        </w:rPr>
      </w:pPr>
      <w:r>
        <w:rPr>
          <w:rFonts w:ascii="Times" w:hAnsi="Times"/>
          <w:b/>
          <w:bCs/>
          <w:sz w:val="22"/>
          <w:szCs w:val="22"/>
        </w:rPr>
        <w:t>4. Computational Evaluation</w:t>
      </w:r>
    </w:p>
    <w:p w14:paraId="19126CC3" w14:textId="77777777" w:rsidR="00A27FCB" w:rsidRDefault="00A27FCB">
      <w:pPr>
        <w:spacing w:line="276" w:lineRule="auto"/>
        <w:rPr>
          <w:rFonts w:ascii="Times" w:eastAsia="Times" w:hAnsi="Times" w:cs="Times"/>
          <w:b/>
          <w:bCs/>
          <w:sz w:val="22"/>
          <w:szCs w:val="22"/>
        </w:rPr>
      </w:pPr>
    </w:p>
    <w:p w14:paraId="72E323BE" w14:textId="77777777" w:rsidR="00A27FCB" w:rsidRDefault="00D63F2D">
      <w:pPr>
        <w:spacing w:line="276" w:lineRule="auto"/>
        <w:rPr>
          <w:rFonts w:ascii="Times" w:eastAsia="Times" w:hAnsi="Times" w:cs="Times"/>
          <w:sz w:val="22"/>
          <w:szCs w:val="22"/>
        </w:rPr>
      </w:pPr>
      <w:r>
        <w:rPr>
          <w:rFonts w:ascii="Times" w:hAnsi="Times"/>
          <w:sz w:val="22"/>
          <w:szCs w:val="22"/>
        </w:rPr>
        <w:t xml:space="preserve">In this section, we use a </w:t>
      </w:r>
      <w:r>
        <w:rPr>
          <w:rFonts w:ascii="Times" w:hAnsi="Times"/>
          <w:sz w:val="22"/>
          <w:szCs w:val="22"/>
        </w:rPr>
        <w:t>related path planning framework [Masters and Sardina, 2017] to test and evaluate our two models introduced in section 3. There are two goals in this experiment: firstly, test the models</w:t>
      </w:r>
      <w:r>
        <w:rPr>
          <w:rFonts w:ascii="Times" w:hAnsi="Times"/>
          <w:sz w:val="22"/>
          <w:szCs w:val="22"/>
        </w:rPr>
        <w:t xml:space="preserve">’ </w:t>
      </w:r>
      <w:r>
        <w:rPr>
          <w:rFonts w:ascii="Times" w:hAnsi="Times"/>
          <w:sz w:val="22"/>
          <w:szCs w:val="22"/>
        </w:rPr>
        <w:t>capacity of deception by comparing them with the honest baseline mode</w:t>
      </w:r>
      <w:r>
        <w:rPr>
          <w:rFonts w:ascii="Times" w:hAnsi="Times"/>
          <w:sz w:val="22"/>
          <w:szCs w:val="22"/>
        </w:rPr>
        <w:t xml:space="preserve">l and one of the previous works; secondly, measure the path cost of models by comparing them with the honest model which is optimal in the path </w:t>
      </w:r>
      <w:r>
        <w:rPr>
          <w:rFonts w:ascii="Times" w:hAnsi="Times"/>
          <w:sz w:val="22"/>
          <w:szCs w:val="22"/>
        </w:rPr>
        <w:lastRenderedPageBreak/>
        <w:t>cost. Both items are key indexes for a successful deceptive path planning model.</w:t>
      </w:r>
    </w:p>
    <w:p w14:paraId="0EDF24FD" w14:textId="77777777" w:rsidR="00A27FCB" w:rsidRDefault="00A27FCB">
      <w:pPr>
        <w:spacing w:line="276" w:lineRule="auto"/>
        <w:rPr>
          <w:rFonts w:ascii="Times" w:eastAsia="Times" w:hAnsi="Times" w:cs="Times"/>
          <w:sz w:val="22"/>
          <w:szCs w:val="22"/>
        </w:rPr>
      </w:pPr>
    </w:p>
    <w:p w14:paraId="219AC638" w14:textId="77777777" w:rsidR="00A27FCB" w:rsidRDefault="00D63F2D">
      <w:pPr>
        <w:spacing w:line="276" w:lineRule="auto"/>
        <w:rPr>
          <w:rFonts w:ascii="Times" w:eastAsia="Times" w:hAnsi="Times" w:cs="Times"/>
          <w:b/>
          <w:bCs/>
          <w:sz w:val="22"/>
          <w:szCs w:val="22"/>
        </w:rPr>
      </w:pPr>
      <w:r>
        <w:rPr>
          <w:rFonts w:ascii="Times" w:hAnsi="Times"/>
          <w:b/>
          <w:bCs/>
          <w:sz w:val="22"/>
          <w:szCs w:val="22"/>
        </w:rPr>
        <w:t xml:space="preserve">4.1 </w:t>
      </w:r>
      <w:commentRangeStart w:id="82"/>
      <w:r>
        <w:rPr>
          <w:rFonts w:ascii="Times" w:hAnsi="Times"/>
          <w:b/>
          <w:bCs/>
          <w:sz w:val="22"/>
          <w:szCs w:val="22"/>
        </w:rPr>
        <w:t>Experiment Design</w:t>
      </w:r>
      <w:commentRangeEnd w:id="82"/>
      <w:r>
        <w:commentReference w:id="82"/>
      </w:r>
    </w:p>
    <w:p w14:paraId="49B310AF" w14:textId="77777777" w:rsidR="00A27FCB" w:rsidRDefault="00D63F2D">
      <w:pPr>
        <w:spacing w:line="276" w:lineRule="auto"/>
        <w:rPr>
          <w:rFonts w:ascii="Times" w:eastAsia="Times" w:hAnsi="Times" w:cs="Times"/>
          <w:sz w:val="22"/>
          <w:szCs w:val="22"/>
        </w:rPr>
      </w:pPr>
      <w:r>
        <w:rPr>
          <w:rFonts w:ascii="Times" w:hAnsi="Times"/>
          <w:sz w:val="22"/>
          <w:szCs w:val="22"/>
        </w:rPr>
        <w:t>In Se</w:t>
      </w:r>
      <w:r>
        <w:rPr>
          <w:rFonts w:ascii="Times" w:hAnsi="Times"/>
          <w:sz w:val="22"/>
          <w:szCs w:val="22"/>
        </w:rPr>
        <w:t xml:space="preserve">ction 3, we introduced two models: Heuristic model and Entropy model. To evaluate the path planning algorithms and visualize the performances, both models are implemented with the P4 framework. At the same time, the ambiguity model </w:t>
      </w:r>
      <w:bookmarkStart w:id="83" w:name="_Hlk42983451"/>
      <w:r>
        <w:rPr>
          <w:rFonts w:ascii="Times" w:hAnsi="Times"/>
          <w:sz w:val="22"/>
          <w:szCs w:val="22"/>
          <w:lang w:val="de-DE"/>
        </w:rPr>
        <w:t>[Yue Yang, Zhengshang Li</w:t>
      </w:r>
      <w:r>
        <w:rPr>
          <w:rFonts w:ascii="Times" w:hAnsi="Times"/>
          <w:sz w:val="22"/>
          <w:szCs w:val="22"/>
          <w:lang w:val="de-DE"/>
        </w:rPr>
        <w:t>u, Peta Masters, Tim Miller]</w:t>
      </w:r>
      <w:bookmarkEnd w:id="83"/>
      <w:r>
        <w:rPr>
          <w:rFonts w:ascii="Times" w:hAnsi="Times"/>
          <w:sz w:val="22"/>
          <w:szCs w:val="22"/>
        </w:rPr>
        <w:t xml:space="preserve"> and Astar model are implemented as control groups. </w:t>
      </w:r>
    </w:p>
    <w:p w14:paraId="7593E835" w14:textId="77777777" w:rsidR="00A27FCB" w:rsidRDefault="00A27FCB">
      <w:pPr>
        <w:spacing w:line="276" w:lineRule="auto"/>
        <w:rPr>
          <w:rFonts w:ascii="Times" w:eastAsia="Times" w:hAnsi="Times" w:cs="Times"/>
          <w:sz w:val="22"/>
          <w:szCs w:val="22"/>
        </w:rPr>
      </w:pPr>
    </w:p>
    <w:p w14:paraId="464022E7" w14:textId="77777777" w:rsidR="00A27FCB" w:rsidRDefault="00D63F2D">
      <w:pPr>
        <w:spacing w:line="276" w:lineRule="auto"/>
        <w:rPr>
          <w:rFonts w:ascii="Times" w:eastAsia="Times" w:hAnsi="Times" w:cs="Times"/>
          <w:b/>
          <w:bCs/>
          <w:sz w:val="22"/>
          <w:szCs w:val="22"/>
        </w:rPr>
      </w:pPr>
      <w:r>
        <w:rPr>
          <w:rFonts w:ascii="Times" w:hAnsi="Times"/>
          <w:b/>
          <w:bCs/>
          <w:sz w:val="22"/>
          <w:szCs w:val="22"/>
        </w:rPr>
        <w:t>Independent variables</w:t>
      </w:r>
    </w:p>
    <w:p w14:paraId="2587D641" w14:textId="77777777" w:rsidR="00A27FCB" w:rsidRDefault="00D63F2D">
      <w:pPr>
        <w:spacing w:line="276" w:lineRule="auto"/>
        <w:rPr>
          <w:rFonts w:ascii="Times" w:eastAsia="Times" w:hAnsi="Times" w:cs="Times"/>
          <w:sz w:val="22"/>
          <w:szCs w:val="22"/>
        </w:rPr>
      </w:pPr>
      <w:r>
        <w:rPr>
          <w:rFonts w:ascii="Times" w:hAnsi="Times"/>
          <w:sz w:val="22"/>
          <w:szCs w:val="22"/>
        </w:rPr>
        <w:t>The details of the four models implemented in the experiment are:</w:t>
      </w:r>
    </w:p>
    <w:p w14:paraId="67334963" w14:textId="77777777" w:rsidR="00A27FCB" w:rsidRDefault="00D63F2D">
      <w:pPr>
        <w:pStyle w:val="a8"/>
        <w:numPr>
          <w:ilvl w:val="0"/>
          <w:numId w:val="2"/>
        </w:numPr>
        <w:spacing w:line="276" w:lineRule="auto"/>
        <w:rPr>
          <w:rFonts w:ascii="Times" w:hAnsi="Times"/>
          <w:sz w:val="22"/>
          <w:szCs w:val="22"/>
        </w:rPr>
      </w:pPr>
      <w:r>
        <w:rPr>
          <w:rFonts w:ascii="Times" w:hAnsi="Times"/>
          <w:sz w:val="22"/>
          <w:szCs w:val="22"/>
        </w:rPr>
        <w:t xml:space="preserve">Dummy Model, which implements the Astar algorithm to find a policy in a given </w:t>
      </w:r>
      <w:r>
        <w:rPr>
          <w:rFonts w:ascii="Times" w:hAnsi="Times"/>
          <w:sz w:val="22"/>
          <w:szCs w:val="22"/>
        </w:rPr>
        <w:t>problem. This agent can be treated as an honest model with the lowest path cost and zero capacity of deception.</w:t>
      </w:r>
    </w:p>
    <w:p w14:paraId="359349A3" w14:textId="77777777" w:rsidR="00A27FCB" w:rsidRDefault="00D63F2D">
      <w:pPr>
        <w:pStyle w:val="a8"/>
        <w:numPr>
          <w:ilvl w:val="0"/>
          <w:numId w:val="2"/>
        </w:numPr>
        <w:spacing w:line="276" w:lineRule="auto"/>
        <w:rPr>
          <w:rFonts w:ascii="Times" w:hAnsi="Times"/>
          <w:sz w:val="22"/>
          <w:szCs w:val="22"/>
        </w:rPr>
      </w:pPr>
      <w:r>
        <w:rPr>
          <w:rFonts w:ascii="Times" w:hAnsi="Times"/>
          <w:sz w:val="22"/>
          <w:szCs w:val="22"/>
        </w:rPr>
        <w:t>Original Model, which is a successful deceptive path planning model by using reinforcement learning. However, multiple Q-Tables are trained to d</w:t>
      </w:r>
      <w:r>
        <w:rPr>
          <w:rFonts w:ascii="Times" w:hAnsi="Times"/>
          <w:sz w:val="22"/>
          <w:szCs w:val="22"/>
        </w:rPr>
        <w:t>eal with multiple reward functions.</w:t>
      </w:r>
    </w:p>
    <w:p w14:paraId="6E7CB08D" w14:textId="77777777" w:rsidR="00A27FCB" w:rsidRDefault="00D63F2D">
      <w:pPr>
        <w:pStyle w:val="a8"/>
        <w:numPr>
          <w:ilvl w:val="0"/>
          <w:numId w:val="2"/>
        </w:numPr>
        <w:spacing w:line="276" w:lineRule="auto"/>
        <w:rPr>
          <w:rFonts w:ascii="Times" w:hAnsi="Times"/>
          <w:sz w:val="22"/>
          <w:szCs w:val="22"/>
        </w:rPr>
      </w:pPr>
      <w:r>
        <w:rPr>
          <w:rFonts w:ascii="Times" w:hAnsi="Times"/>
          <w:sz w:val="22"/>
          <w:szCs w:val="22"/>
        </w:rPr>
        <w:t>Heuristic Model, as introduced in section 3.1.</w:t>
      </w:r>
    </w:p>
    <w:p w14:paraId="408E1638" w14:textId="77777777" w:rsidR="00A27FCB" w:rsidRDefault="00D63F2D">
      <w:pPr>
        <w:pStyle w:val="a8"/>
        <w:numPr>
          <w:ilvl w:val="0"/>
          <w:numId w:val="2"/>
        </w:numPr>
        <w:spacing w:line="276" w:lineRule="auto"/>
        <w:rPr>
          <w:rFonts w:ascii="Times" w:hAnsi="Times"/>
          <w:sz w:val="22"/>
          <w:szCs w:val="22"/>
        </w:rPr>
      </w:pPr>
      <w:r>
        <w:rPr>
          <w:rFonts w:ascii="Times" w:hAnsi="Times"/>
          <w:sz w:val="22"/>
          <w:szCs w:val="22"/>
        </w:rPr>
        <w:t>Entropy Model, as introduced in section 3.2.</w:t>
      </w:r>
    </w:p>
    <w:p w14:paraId="25F74C12" w14:textId="77777777" w:rsidR="00A27FCB" w:rsidRDefault="00A27FCB">
      <w:pPr>
        <w:spacing w:line="276" w:lineRule="auto"/>
        <w:rPr>
          <w:rFonts w:ascii="Times" w:eastAsia="Times" w:hAnsi="Times" w:cs="Times"/>
          <w:sz w:val="22"/>
          <w:szCs w:val="22"/>
        </w:rPr>
      </w:pPr>
    </w:p>
    <w:p w14:paraId="1B2E0D55" w14:textId="77777777" w:rsidR="00A27FCB" w:rsidRDefault="00D63F2D">
      <w:pPr>
        <w:spacing w:line="276" w:lineRule="auto"/>
        <w:rPr>
          <w:rFonts w:ascii="Times" w:eastAsia="Times" w:hAnsi="Times" w:cs="Times"/>
          <w:b/>
          <w:bCs/>
          <w:sz w:val="22"/>
          <w:szCs w:val="22"/>
        </w:rPr>
      </w:pPr>
      <w:r>
        <w:rPr>
          <w:rFonts w:ascii="Times" w:hAnsi="Times"/>
          <w:b/>
          <w:bCs/>
          <w:sz w:val="22"/>
          <w:szCs w:val="22"/>
        </w:rPr>
        <w:t>Measurements</w:t>
      </w:r>
    </w:p>
    <w:p w14:paraId="50C23199" w14:textId="77777777" w:rsidR="00A27FCB" w:rsidRDefault="00D63F2D">
      <w:pPr>
        <w:spacing w:line="276" w:lineRule="auto"/>
        <w:rPr>
          <w:rFonts w:ascii="Times" w:eastAsia="Times" w:hAnsi="Times" w:cs="Times"/>
          <w:sz w:val="22"/>
          <w:szCs w:val="22"/>
        </w:rPr>
      </w:pPr>
      <w:r>
        <w:rPr>
          <w:rFonts w:ascii="Times" w:hAnsi="Times"/>
          <w:sz w:val="22"/>
          <w:szCs w:val="22"/>
        </w:rPr>
        <w:t>There are three measurement metrics introduced in the experiment:</w:t>
      </w:r>
    </w:p>
    <w:p w14:paraId="44F58B81" w14:textId="77777777" w:rsidR="00A27FCB" w:rsidRDefault="00D63F2D">
      <w:pPr>
        <w:pStyle w:val="a8"/>
        <w:numPr>
          <w:ilvl w:val="0"/>
          <w:numId w:val="4"/>
        </w:numPr>
        <w:spacing w:line="276" w:lineRule="auto"/>
        <w:rPr>
          <w:rFonts w:ascii="Times" w:hAnsi="Times"/>
          <w:sz w:val="22"/>
          <w:szCs w:val="22"/>
        </w:rPr>
      </w:pPr>
      <w:r>
        <w:rPr>
          <w:rFonts w:ascii="Times" w:hAnsi="Times"/>
          <w:sz w:val="22"/>
          <w:szCs w:val="22"/>
        </w:rPr>
        <w:t>The proportion of exposed paths against the dens</w:t>
      </w:r>
      <w:r>
        <w:rPr>
          <w:rFonts w:ascii="Times" w:hAnsi="Times"/>
          <w:sz w:val="22"/>
          <w:szCs w:val="22"/>
        </w:rPr>
        <w:t>ity. This represents that: at each density, the proportion of agents who have already exposed their real goal to the observer. For a model, the proportion is calculated by:</w:t>
      </w:r>
    </w:p>
    <w:p w14:paraId="1AF5B44C" w14:textId="77777777" w:rsidR="00A27FCB" w:rsidRDefault="00D63F2D">
      <w:pPr>
        <w:pStyle w:val="a8"/>
        <w:spacing w:line="276" w:lineRule="auto"/>
        <w:ind w:left="360" w:firstLine="360"/>
        <w:jc w:val="center"/>
        <w:rPr>
          <w:rFonts w:ascii="Times" w:eastAsia="Times" w:hAnsi="Times" w:cs="Times"/>
          <w:sz w:val="22"/>
          <w:szCs w:val="22"/>
        </w:rPr>
      </w:pPr>
      <m:oMathPara>
        <m:oMathParaPr>
          <m:jc m:val="center"/>
        </m:oMathParaPr>
        <m:oMath>
          <m:r>
            <w:rPr>
              <w:rFonts w:ascii="Cambria Math" w:hAnsi="Cambria Math"/>
              <w:sz w:val="11"/>
              <w:szCs w:val="11"/>
            </w:rPr>
            <m:t>Proportionofexposedpaths=</m:t>
          </m:r>
          <m:f>
            <m:fPr>
              <m:ctrlPr>
                <w:rPr>
                  <w:rFonts w:ascii="Cambria Math" w:hAnsi="Cambria Math"/>
                  <w:i/>
                  <w:sz w:val="11"/>
                  <w:szCs w:val="11"/>
                </w:rPr>
              </m:ctrlPr>
            </m:fPr>
            <m:num>
              <m:r>
                <w:rPr>
                  <w:rFonts w:ascii="Cambria Math" w:hAnsi="Cambria Math"/>
                  <w:sz w:val="11"/>
                  <w:szCs w:val="11"/>
                </w:rPr>
                <m:t>Numberofagentsw</m:t>
              </m:r>
              <m:r>
                <w:rPr>
                  <w:rFonts w:ascii="Cambria Math" w:hAnsi="Cambria Math"/>
                  <w:sz w:val="11"/>
                  <w:szCs w:val="11"/>
                </w:rPr>
                <m:t>h</m:t>
              </m:r>
              <m:r>
                <w:rPr>
                  <w:rFonts w:ascii="Cambria Math" w:hAnsi="Cambria Math"/>
                  <w:sz w:val="11"/>
                  <w:szCs w:val="11"/>
                </w:rPr>
                <m:t>o</m:t>
              </m:r>
              <m:r>
                <w:rPr>
                  <w:rFonts w:ascii="Cambria Math" w:hAnsi="Cambria Math"/>
                  <w:sz w:val="11"/>
                  <w:szCs w:val="11"/>
                </w:rPr>
                <m:t>h</m:t>
              </m:r>
              <m:r>
                <w:rPr>
                  <w:rFonts w:ascii="Cambria Math" w:hAnsi="Cambria Math"/>
                  <w:sz w:val="11"/>
                  <w:szCs w:val="11"/>
                </w:rPr>
                <m:t>aveexposedt</m:t>
              </m:r>
              <m:r>
                <w:rPr>
                  <w:rFonts w:ascii="Cambria Math" w:hAnsi="Cambria Math"/>
                  <w:sz w:val="11"/>
                  <w:szCs w:val="11"/>
                </w:rPr>
                <m:t>h</m:t>
              </m:r>
              <m:r>
                <w:rPr>
                  <w:rFonts w:ascii="Cambria Math" w:hAnsi="Cambria Math"/>
                  <w:sz w:val="11"/>
                  <w:szCs w:val="11"/>
                </w:rPr>
                <m:t>e</m:t>
              </m:r>
              <m:r>
                <w:rPr>
                  <w:rFonts w:ascii="Cambria Math" w:hAnsi="Cambria Math"/>
                  <w:sz w:val="11"/>
                  <w:szCs w:val="11"/>
                </w:rPr>
                <m:t>realgoal</m:t>
              </m:r>
            </m:num>
            <m:den>
              <m:r>
                <w:rPr>
                  <w:rFonts w:ascii="Cambria Math" w:hAnsi="Cambria Math"/>
                  <w:sz w:val="11"/>
                  <w:szCs w:val="11"/>
                </w:rPr>
                <m:t>Totalnumberofagentsexperimented</m:t>
              </m:r>
            </m:den>
          </m:f>
        </m:oMath>
      </m:oMathPara>
    </w:p>
    <w:p w14:paraId="5F1298AE" w14:textId="77777777" w:rsidR="00A27FCB" w:rsidRDefault="00D63F2D">
      <w:pPr>
        <w:pStyle w:val="a8"/>
        <w:numPr>
          <w:ilvl w:val="0"/>
          <w:numId w:val="4"/>
        </w:numPr>
        <w:spacing w:line="276" w:lineRule="auto"/>
        <w:rPr>
          <w:rFonts w:ascii="Times" w:hAnsi="Times"/>
          <w:sz w:val="22"/>
          <w:szCs w:val="22"/>
        </w:rPr>
      </w:pPr>
      <w:r>
        <w:rPr>
          <w:rFonts w:ascii="Times" w:hAnsi="Times"/>
          <w:sz w:val="22"/>
          <w:szCs w:val="22"/>
        </w:rPr>
        <w:t>The probability of the real goal against the density. This measures that: at each density, how likely is the real goal to be the real destination from an observer</w:t>
      </w:r>
      <w:r>
        <w:rPr>
          <w:rFonts w:ascii="Times" w:hAnsi="Times"/>
          <w:sz w:val="22"/>
          <w:szCs w:val="22"/>
        </w:rPr>
        <w:t>’</w:t>
      </w:r>
      <w:r>
        <w:rPr>
          <w:rFonts w:ascii="Times" w:hAnsi="Times"/>
          <w:sz w:val="22"/>
          <w:szCs w:val="22"/>
        </w:rPr>
        <w:t xml:space="preserve">s view. This </w:t>
      </w:r>
      <w:r>
        <w:rPr>
          <w:rFonts w:ascii="Times" w:hAnsi="Times"/>
          <w:sz w:val="22"/>
          <w:szCs w:val="22"/>
        </w:rPr>
        <w:t>measurement is based on the na</w:t>
      </w:r>
      <w:r>
        <w:rPr>
          <w:rFonts w:ascii="Times" w:hAnsi="Times"/>
          <w:sz w:val="22"/>
          <w:szCs w:val="22"/>
        </w:rPr>
        <w:t>ï</w:t>
      </w:r>
      <w:r>
        <w:rPr>
          <w:rFonts w:ascii="Times" w:hAnsi="Times"/>
          <w:sz w:val="22"/>
          <w:szCs w:val="22"/>
        </w:rPr>
        <w:t>ve intention recognition algorithm by implementing the notion of cost difference in the path-planning problem.</w:t>
      </w:r>
    </w:p>
    <w:p w14:paraId="67783994" w14:textId="77777777" w:rsidR="00A27FCB" w:rsidRDefault="00D63F2D">
      <w:pPr>
        <w:pStyle w:val="a8"/>
        <w:spacing w:line="276" w:lineRule="auto"/>
        <w:ind w:left="360" w:firstLine="0"/>
        <w:rPr>
          <w:rFonts w:ascii="Times" w:eastAsia="Times" w:hAnsi="Times" w:cs="Times"/>
          <w:sz w:val="22"/>
          <w:szCs w:val="22"/>
        </w:rPr>
      </w:pPr>
      <w:r>
        <w:rPr>
          <w:rFonts w:ascii="Times" w:hAnsi="Times"/>
          <w:sz w:val="22"/>
          <w:szCs w:val="22"/>
        </w:rPr>
        <w:t>Both (1) and (2) are used to measure the capacity of deception of models.</w:t>
      </w:r>
    </w:p>
    <w:p w14:paraId="0A45D1F6" w14:textId="77777777" w:rsidR="00A27FCB" w:rsidRDefault="00D63F2D">
      <w:pPr>
        <w:pStyle w:val="a8"/>
        <w:numPr>
          <w:ilvl w:val="0"/>
          <w:numId w:val="4"/>
        </w:numPr>
        <w:spacing w:line="276" w:lineRule="auto"/>
        <w:rPr>
          <w:rFonts w:ascii="Times" w:hAnsi="Times"/>
          <w:sz w:val="22"/>
          <w:szCs w:val="22"/>
        </w:rPr>
      </w:pPr>
      <w:r>
        <w:rPr>
          <w:rFonts w:ascii="Times" w:hAnsi="Times"/>
          <w:sz w:val="22"/>
          <w:szCs w:val="22"/>
        </w:rPr>
        <w:t xml:space="preserve">The cost ratio. It is the average </w:t>
      </w:r>
      <w:r>
        <w:rPr>
          <w:rFonts w:ascii="Times" w:hAnsi="Times"/>
          <w:sz w:val="22"/>
          <w:szCs w:val="22"/>
        </w:rPr>
        <w:t xml:space="preserve">path cost over </w:t>
      </w:r>
      <w:r>
        <w:rPr>
          <w:rFonts w:ascii="Times" w:hAnsi="Times"/>
          <w:sz w:val="22"/>
          <w:szCs w:val="22"/>
        </w:rPr>
        <w:t>the dummy model which is optimal in the path cost aspect. We desire an excellent deceptive model at lower cost.</w:t>
      </w:r>
    </w:p>
    <w:p w14:paraId="33949320" w14:textId="77777777" w:rsidR="00A27FCB" w:rsidRDefault="00D63F2D">
      <w:pPr>
        <w:spacing w:line="276" w:lineRule="auto"/>
        <w:rPr>
          <w:rFonts w:ascii="Times" w:eastAsia="Times" w:hAnsi="Times" w:cs="Times"/>
          <w:sz w:val="22"/>
          <w:szCs w:val="22"/>
        </w:rPr>
      </w:pPr>
      <w:r>
        <w:rPr>
          <w:rFonts w:ascii="Times" w:hAnsi="Times"/>
          <w:sz w:val="22"/>
          <w:szCs w:val="22"/>
        </w:rPr>
        <w:t xml:space="preserve">One more thing to mention is </w:t>
      </w:r>
      <w:r>
        <w:rPr>
          <w:rFonts w:ascii="Times" w:hAnsi="Times"/>
          <w:sz w:val="22"/>
          <w:szCs w:val="22"/>
        </w:rPr>
        <w:t>‘</w:t>
      </w:r>
      <w:r>
        <w:rPr>
          <w:rFonts w:ascii="Times" w:hAnsi="Times"/>
          <w:sz w:val="22"/>
          <w:szCs w:val="22"/>
        </w:rPr>
        <w:t>density</w:t>
      </w:r>
      <w:r>
        <w:rPr>
          <w:rFonts w:ascii="Times" w:hAnsi="Times"/>
          <w:sz w:val="22"/>
          <w:szCs w:val="22"/>
        </w:rPr>
        <w:t>’</w:t>
      </w:r>
      <w:r>
        <w:rPr>
          <w:rFonts w:ascii="Times" w:hAnsi="Times"/>
          <w:sz w:val="22"/>
          <w:szCs w:val="22"/>
        </w:rPr>
        <w:t>. The node at density = x%, means the node at position = (x%*length (Path)). For example: f</w:t>
      </w:r>
      <w:r>
        <w:rPr>
          <w:rFonts w:ascii="Times" w:hAnsi="Times"/>
          <w:sz w:val="22"/>
          <w:szCs w:val="22"/>
        </w:rPr>
        <w:t>or a path with length = 200, an agent at density = 15% means it is at the 30</w:t>
      </w:r>
      <w:r>
        <w:rPr>
          <w:rFonts w:ascii="Times" w:hAnsi="Times"/>
          <w:sz w:val="22"/>
          <w:szCs w:val="22"/>
          <w:vertAlign w:val="superscript"/>
        </w:rPr>
        <w:t>th</w:t>
      </w:r>
      <w:r>
        <w:rPr>
          <w:rFonts w:ascii="Times" w:hAnsi="Times"/>
          <w:sz w:val="22"/>
          <w:szCs w:val="22"/>
        </w:rPr>
        <w:t xml:space="preserve"> node of this path. During this experiment, density can also be treated as the percentage of the path exposed to observers. It ranges from 0 to 100% and means the agent has reach</w:t>
      </w:r>
      <w:r>
        <w:rPr>
          <w:rFonts w:ascii="Times" w:hAnsi="Times"/>
          <w:sz w:val="22"/>
          <w:szCs w:val="22"/>
        </w:rPr>
        <w:t>ed the destination when density = 100%. Usually, the higher density that the model performs deceptively, the more deceptive it is.</w:t>
      </w:r>
    </w:p>
    <w:p w14:paraId="65DCF469" w14:textId="77777777" w:rsidR="00A27FCB" w:rsidRDefault="00A27FCB">
      <w:pPr>
        <w:spacing w:line="276" w:lineRule="auto"/>
        <w:rPr>
          <w:rFonts w:ascii="Times" w:eastAsia="Times" w:hAnsi="Times" w:cs="Times"/>
          <w:sz w:val="22"/>
          <w:szCs w:val="22"/>
        </w:rPr>
      </w:pPr>
    </w:p>
    <w:p w14:paraId="68994C6A" w14:textId="77777777" w:rsidR="00A27FCB" w:rsidRDefault="00D63F2D">
      <w:pPr>
        <w:spacing w:line="276" w:lineRule="auto"/>
        <w:rPr>
          <w:rFonts w:ascii="Times" w:eastAsia="Times" w:hAnsi="Times" w:cs="Times"/>
          <w:b/>
          <w:bCs/>
          <w:sz w:val="22"/>
          <w:szCs w:val="22"/>
        </w:rPr>
      </w:pPr>
      <w:r>
        <w:rPr>
          <w:rFonts w:ascii="Times" w:hAnsi="Times"/>
          <w:b/>
          <w:bCs/>
          <w:sz w:val="22"/>
          <w:szCs w:val="22"/>
          <w:lang w:val="pt-PT"/>
        </w:rPr>
        <w:t>Experiment Parameters</w:t>
      </w:r>
    </w:p>
    <w:p w14:paraId="5C156A67" w14:textId="77777777" w:rsidR="00A27FCB" w:rsidRDefault="00D63F2D">
      <w:pPr>
        <w:spacing w:line="276" w:lineRule="auto"/>
        <w:rPr>
          <w:rFonts w:ascii="Times" w:eastAsia="Times" w:hAnsi="Times" w:cs="Times"/>
          <w:sz w:val="22"/>
          <w:szCs w:val="22"/>
        </w:rPr>
      </w:pPr>
      <w:r>
        <w:rPr>
          <w:rFonts w:ascii="Times" w:hAnsi="Times"/>
          <w:sz w:val="22"/>
          <w:szCs w:val="22"/>
        </w:rPr>
        <w:t>We test our models on three different maps:</w:t>
      </w:r>
    </w:p>
    <w:p w14:paraId="3C9FE0D6" w14:textId="77777777" w:rsidR="00A27FCB" w:rsidRDefault="00D63F2D">
      <w:pPr>
        <w:pStyle w:val="a8"/>
        <w:numPr>
          <w:ilvl w:val="0"/>
          <w:numId w:val="6"/>
        </w:numPr>
        <w:spacing w:line="276" w:lineRule="auto"/>
        <w:rPr>
          <w:rFonts w:ascii="Times" w:hAnsi="Times"/>
          <w:sz w:val="22"/>
          <w:szCs w:val="22"/>
        </w:rPr>
      </w:pPr>
      <w:r>
        <w:rPr>
          <w:rFonts w:ascii="Times" w:hAnsi="Times"/>
          <w:sz w:val="22"/>
          <w:szCs w:val="22"/>
        </w:rPr>
        <w:t>The map without any obstacles</w:t>
      </w:r>
    </w:p>
    <w:p w14:paraId="5C814F67" w14:textId="77777777" w:rsidR="00A27FCB" w:rsidRDefault="00D63F2D">
      <w:pPr>
        <w:pStyle w:val="a8"/>
        <w:numPr>
          <w:ilvl w:val="0"/>
          <w:numId w:val="6"/>
        </w:numPr>
        <w:spacing w:line="276" w:lineRule="auto"/>
        <w:rPr>
          <w:rFonts w:ascii="Times" w:hAnsi="Times"/>
          <w:sz w:val="22"/>
          <w:szCs w:val="22"/>
        </w:rPr>
      </w:pPr>
      <w:r>
        <w:rPr>
          <w:rFonts w:ascii="Times" w:hAnsi="Times"/>
          <w:sz w:val="22"/>
          <w:szCs w:val="22"/>
        </w:rPr>
        <w:t>The map with three large obs</w:t>
      </w:r>
      <w:r>
        <w:rPr>
          <w:rFonts w:ascii="Times" w:hAnsi="Times"/>
          <w:sz w:val="22"/>
          <w:szCs w:val="22"/>
        </w:rPr>
        <w:t>tacles</w:t>
      </w:r>
    </w:p>
    <w:p w14:paraId="67CFFE34" w14:textId="77777777" w:rsidR="00A27FCB" w:rsidRDefault="00D63F2D">
      <w:pPr>
        <w:pStyle w:val="a8"/>
        <w:numPr>
          <w:ilvl w:val="0"/>
          <w:numId w:val="6"/>
        </w:numPr>
        <w:spacing w:line="276" w:lineRule="auto"/>
        <w:rPr>
          <w:rFonts w:ascii="Times" w:hAnsi="Times"/>
          <w:sz w:val="22"/>
          <w:szCs w:val="22"/>
        </w:rPr>
      </w:pPr>
      <w:r>
        <w:rPr>
          <w:rFonts w:ascii="Times" w:hAnsi="Times"/>
          <w:sz w:val="22"/>
          <w:szCs w:val="22"/>
        </w:rPr>
        <w:t>The map with some random but smaller obstacles</w:t>
      </w:r>
    </w:p>
    <w:p w14:paraId="3157FE4A" w14:textId="77777777" w:rsidR="00A27FCB" w:rsidRDefault="00D63F2D">
      <w:pPr>
        <w:spacing w:line="276" w:lineRule="auto"/>
        <w:rPr>
          <w:rFonts w:ascii="Times" w:eastAsia="Times" w:hAnsi="Times" w:cs="Times"/>
          <w:sz w:val="22"/>
          <w:szCs w:val="22"/>
        </w:rPr>
      </w:pPr>
      <w:r>
        <w:rPr>
          <w:rFonts w:ascii="Times" w:hAnsi="Times"/>
          <w:sz w:val="22"/>
          <w:szCs w:val="22"/>
        </w:rPr>
        <w:t xml:space="preserve">All three maps are in the same size (49*49) and have one real goal with a number of fake goals. However, 11 different locations of goals were set for each map. Therefore, there are totally 33 different </w:t>
      </w:r>
      <w:r>
        <w:rPr>
          <w:rFonts w:ascii="Times" w:hAnsi="Times"/>
          <w:sz w:val="22"/>
          <w:szCs w:val="22"/>
        </w:rPr>
        <w:t xml:space="preserve">experiment configurations for each model. For Measurement (1) and Measurement (2), we record the results at every 10% density. For Measurement (3), only the average path cost ratios were recorded. </w:t>
      </w:r>
    </w:p>
    <w:p w14:paraId="17C317DB" w14:textId="77777777" w:rsidR="00A27FCB" w:rsidRDefault="00A27FCB">
      <w:pPr>
        <w:spacing w:line="276" w:lineRule="auto"/>
        <w:rPr>
          <w:rFonts w:ascii="Times" w:eastAsia="Times" w:hAnsi="Times" w:cs="Times"/>
          <w:sz w:val="22"/>
          <w:szCs w:val="22"/>
        </w:rPr>
      </w:pPr>
    </w:p>
    <w:p w14:paraId="3276DE2A" w14:textId="77777777" w:rsidR="00A27FCB" w:rsidRDefault="00D63F2D">
      <w:pPr>
        <w:spacing w:line="276" w:lineRule="auto"/>
        <w:rPr>
          <w:rFonts w:ascii="Times" w:eastAsia="Times" w:hAnsi="Times" w:cs="Times"/>
          <w:b/>
          <w:bCs/>
          <w:sz w:val="22"/>
          <w:szCs w:val="22"/>
        </w:rPr>
      </w:pPr>
      <w:r>
        <w:rPr>
          <w:rFonts w:ascii="Times" w:hAnsi="Times"/>
          <w:b/>
          <w:bCs/>
          <w:sz w:val="22"/>
          <w:szCs w:val="22"/>
        </w:rPr>
        <w:t xml:space="preserve">4.2 Result </w:t>
      </w:r>
    </w:p>
    <w:p w14:paraId="1535AE2D" w14:textId="77777777" w:rsidR="00A27FCB" w:rsidRDefault="00D63F2D">
      <w:pPr>
        <w:spacing w:line="276" w:lineRule="auto"/>
        <w:rPr>
          <w:rFonts w:ascii="Times" w:eastAsia="Times" w:hAnsi="Times" w:cs="Times"/>
          <w:sz w:val="22"/>
          <w:szCs w:val="22"/>
        </w:rPr>
      </w:pPr>
      <w:r>
        <w:rPr>
          <w:rFonts w:ascii="Times" w:hAnsi="Times"/>
          <w:sz w:val="22"/>
          <w:szCs w:val="22"/>
        </w:rPr>
        <w:t>The Figure 1 shows the proportion of exposed paths as the y-axis and the x-axis is density. In general, the lower the y value is, the better capacity of deception. For this metric, it is obvious that the Original model performs the best, then the Entropy m</w:t>
      </w:r>
      <w:r>
        <w:rPr>
          <w:rFonts w:ascii="Times" w:hAnsi="Times"/>
          <w:sz w:val="22"/>
          <w:szCs w:val="22"/>
        </w:rPr>
        <w:t>odel, next is the Heuristic model. There are three conclusions acquired from Figure 4: (1) Even though the performance of the Entropy model and Heuristic model are not as good as the Original model, they still perform much better than the Dummy agent, whic</w:t>
      </w:r>
      <w:r>
        <w:rPr>
          <w:rFonts w:ascii="Times" w:hAnsi="Times"/>
          <w:sz w:val="22"/>
          <w:szCs w:val="22"/>
        </w:rPr>
        <w:t>h proves that they are deceptive but in different degrees. (2) For both Heuristic and Entropy model, they perform well at early stages of their paths. As showed in Fig4, the difference between the Entropy model and the Original model is smaller than 0.1 wh</w:t>
      </w:r>
      <w:r>
        <w:rPr>
          <w:rFonts w:ascii="Times" w:hAnsi="Times"/>
          <w:sz w:val="22"/>
          <w:szCs w:val="22"/>
        </w:rPr>
        <w:t xml:space="preserve">en density&lt;50%. </w:t>
      </w:r>
    </w:p>
    <w:p w14:paraId="4767C1AC" w14:textId="77777777" w:rsidR="00A27FCB" w:rsidRDefault="00D63F2D">
      <w:pPr>
        <w:spacing w:line="276" w:lineRule="auto"/>
        <w:jc w:val="center"/>
        <w:rPr>
          <w:rFonts w:ascii="Times" w:eastAsia="Times" w:hAnsi="Times" w:cs="Times"/>
          <w:sz w:val="20"/>
          <w:szCs w:val="20"/>
        </w:rPr>
      </w:pPr>
      <w:r>
        <w:rPr>
          <w:noProof/>
        </w:rPr>
        <w:lastRenderedPageBreak/>
        <w:drawing>
          <wp:inline distT="0" distB="0" distL="0" distR="0" wp14:anchorId="4A12ACBB" wp14:editId="497970E8">
            <wp:extent cx="2831465" cy="144272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17"/>
                    <a:stretch>
                      <a:fillRect/>
                    </a:stretch>
                  </pic:blipFill>
                  <pic:spPr>
                    <a:xfrm>
                      <a:off x="0" y="0"/>
                      <a:ext cx="2831465" cy="1442720"/>
                    </a:xfrm>
                    <a:prstGeom prst="rect">
                      <a:avLst/>
                    </a:prstGeom>
                    <a:ln w="12700" cap="flat">
                      <a:noFill/>
                      <a:miter lim="400000"/>
                    </a:ln>
                    <a:effectLst/>
                  </pic:spPr>
                </pic:pic>
              </a:graphicData>
            </a:graphic>
          </wp:inline>
        </w:drawing>
      </w:r>
    </w:p>
    <w:p w14:paraId="727DCEB4" w14:textId="77777777" w:rsidR="00A27FCB" w:rsidRDefault="00D63F2D">
      <w:pPr>
        <w:spacing w:line="276" w:lineRule="auto"/>
        <w:jc w:val="center"/>
        <w:rPr>
          <w:rFonts w:ascii="Times" w:eastAsia="Times" w:hAnsi="Times" w:cs="Times"/>
          <w:sz w:val="20"/>
          <w:szCs w:val="20"/>
        </w:rPr>
      </w:pPr>
      <w:r>
        <w:rPr>
          <w:rFonts w:ascii="Times" w:hAnsi="Times"/>
          <w:sz w:val="20"/>
          <w:szCs w:val="20"/>
        </w:rPr>
        <w:t>Figure 4 Proportion of Exposed Paths against Density</w:t>
      </w:r>
    </w:p>
    <w:p w14:paraId="5F6FCCD2" w14:textId="77777777" w:rsidR="00A27FCB" w:rsidRDefault="00A27FCB">
      <w:pPr>
        <w:spacing w:line="276" w:lineRule="auto"/>
        <w:jc w:val="center"/>
        <w:rPr>
          <w:rFonts w:ascii="Times" w:eastAsia="Times" w:hAnsi="Times" w:cs="Times"/>
          <w:sz w:val="20"/>
          <w:szCs w:val="20"/>
        </w:rPr>
      </w:pPr>
    </w:p>
    <w:p w14:paraId="5F1170D3" w14:textId="77777777" w:rsidR="00A27FCB" w:rsidRDefault="00D63F2D">
      <w:pPr>
        <w:spacing w:line="276" w:lineRule="auto"/>
        <w:rPr>
          <w:rFonts w:ascii="Times" w:eastAsia="Times" w:hAnsi="Times" w:cs="Times"/>
          <w:sz w:val="22"/>
          <w:szCs w:val="22"/>
        </w:rPr>
      </w:pPr>
      <w:r>
        <w:rPr>
          <w:rFonts w:ascii="Times" w:hAnsi="Times"/>
          <w:sz w:val="22"/>
          <w:szCs w:val="22"/>
        </w:rPr>
        <w:t xml:space="preserve">The Figure 5 presents the average probability of the real goal as the y-axis against the density as the x-axis. The smaller the y value is, the better capacity of deception is. There </w:t>
      </w:r>
      <w:r>
        <w:rPr>
          <w:rFonts w:ascii="Times" w:hAnsi="Times"/>
          <w:sz w:val="22"/>
          <w:szCs w:val="22"/>
        </w:rPr>
        <w:t>is an important check point on y-</w:t>
      </w:r>
      <w:commentRangeStart w:id="84"/>
      <w:r>
        <w:rPr>
          <w:rFonts w:ascii="Times" w:hAnsi="Times"/>
          <w:sz w:val="22"/>
          <w:szCs w:val="22"/>
        </w:rPr>
        <w:t xml:space="preserve">axis = 0.5. Since when the probability of the real goal is greater than 0.5, it means the it is greater than the probabilities of any other fake goals. It makes no difference to an observer between the probabilities of the </w:t>
      </w:r>
      <w:r>
        <w:rPr>
          <w:rFonts w:ascii="Times" w:hAnsi="Times"/>
          <w:sz w:val="22"/>
          <w:szCs w:val="22"/>
        </w:rPr>
        <w:t xml:space="preserve">real goal as long as they are greater than 0.5 and the observer will always correctly figure out the real destination. </w:t>
      </w:r>
      <w:commentRangeEnd w:id="84"/>
      <w:r>
        <w:commentReference w:id="84"/>
      </w:r>
      <w:r>
        <w:rPr>
          <w:rFonts w:ascii="Times" w:hAnsi="Times"/>
          <w:sz w:val="22"/>
          <w:szCs w:val="22"/>
        </w:rPr>
        <w:t xml:space="preserve">By analyzing the result under y=0.5, the Entropy model performs the best, then the Original model and Heuristic model, which is a similar conclusion as the </w:t>
      </w:r>
      <w:commentRangeStart w:id="85"/>
      <w:r>
        <w:rPr>
          <w:rFonts w:ascii="Times" w:hAnsi="Times"/>
          <w:sz w:val="22"/>
          <w:szCs w:val="22"/>
        </w:rPr>
        <w:t>first metric</w:t>
      </w:r>
      <w:commentRangeEnd w:id="85"/>
      <w:r>
        <w:commentReference w:id="85"/>
      </w:r>
      <w:r>
        <w:rPr>
          <w:rFonts w:ascii="Times" w:hAnsi="Times"/>
          <w:sz w:val="22"/>
          <w:szCs w:val="22"/>
        </w:rPr>
        <w:t>. However, in this evaluation metric, the Heuristic model and Entropy model show more</w:t>
      </w:r>
      <w:r>
        <w:rPr>
          <w:rFonts w:ascii="Times" w:hAnsi="Times"/>
          <w:sz w:val="22"/>
          <w:szCs w:val="22"/>
        </w:rPr>
        <w:t xml:space="preserve"> competitive performance and the later one is even the most deceptive one. The reason why the results from Measurement (1) and Measurement (2) are not consistent with each other is that: at each density, there is a smaller number of agents exposed from the</w:t>
      </w:r>
      <w:r>
        <w:rPr>
          <w:rFonts w:ascii="Times" w:hAnsi="Times"/>
          <w:sz w:val="22"/>
          <w:szCs w:val="22"/>
        </w:rPr>
        <w:t xml:space="preserve"> Original model. However, the variance of the probabilities of the real goal from the Original model is larger than the one of the Entropy model, which results in a larger average value of the probability of the real goal.</w:t>
      </w:r>
    </w:p>
    <w:p w14:paraId="3B223501" w14:textId="77777777" w:rsidR="00A27FCB" w:rsidRDefault="00A27FCB">
      <w:pPr>
        <w:spacing w:line="276" w:lineRule="auto"/>
        <w:jc w:val="center"/>
        <w:rPr>
          <w:rFonts w:ascii="Times" w:eastAsia="Times" w:hAnsi="Times" w:cs="Times"/>
          <w:sz w:val="22"/>
          <w:szCs w:val="22"/>
        </w:rPr>
      </w:pPr>
    </w:p>
    <w:p w14:paraId="2A5845D9" w14:textId="77777777" w:rsidR="00A27FCB" w:rsidRDefault="00D63F2D">
      <w:pPr>
        <w:spacing w:line="276" w:lineRule="auto"/>
        <w:rPr>
          <w:rFonts w:ascii="Times" w:eastAsia="Times" w:hAnsi="Times" w:cs="Times"/>
          <w:sz w:val="22"/>
          <w:szCs w:val="22"/>
        </w:rPr>
      </w:pPr>
      <w:r>
        <w:rPr>
          <w:noProof/>
        </w:rPr>
        <w:drawing>
          <wp:inline distT="0" distB="0" distL="0" distR="0" wp14:anchorId="52ED3F22" wp14:editId="729BE6CC">
            <wp:extent cx="2831465" cy="1680211"/>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18"/>
                    <a:stretch>
                      <a:fillRect/>
                    </a:stretch>
                  </pic:blipFill>
                  <pic:spPr>
                    <a:xfrm>
                      <a:off x="0" y="0"/>
                      <a:ext cx="2831465" cy="1680211"/>
                    </a:xfrm>
                    <a:prstGeom prst="rect">
                      <a:avLst/>
                    </a:prstGeom>
                    <a:ln w="12700" cap="flat">
                      <a:noFill/>
                      <a:miter lim="400000"/>
                    </a:ln>
                    <a:effectLst/>
                  </pic:spPr>
                </pic:pic>
              </a:graphicData>
            </a:graphic>
          </wp:inline>
        </w:drawing>
      </w:r>
    </w:p>
    <w:p w14:paraId="177C718C" w14:textId="77777777" w:rsidR="00A27FCB" w:rsidRDefault="00D63F2D">
      <w:pPr>
        <w:spacing w:line="276" w:lineRule="auto"/>
        <w:jc w:val="center"/>
        <w:rPr>
          <w:rFonts w:ascii="Times" w:eastAsia="Times" w:hAnsi="Times" w:cs="Times"/>
          <w:sz w:val="20"/>
          <w:szCs w:val="20"/>
        </w:rPr>
      </w:pPr>
      <w:r>
        <w:rPr>
          <w:rFonts w:ascii="Times" w:hAnsi="Times"/>
          <w:sz w:val="20"/>
          <w:szCs w:val="20"/>
        </w:rPr>
        <w:t>Figure 5 Average Probability o</w:t>
      </w:r>
      <w:r>
        <w:rPr>
          <w:rFonts w:ascii="Times" w:hAnsi="Times"/>
          <w:sz w:val="20"/>
          <w:szCs w:val="20"/>
        </w:rPr>
        <w:t>f the Real Goal</w:t>
      </w:r>
    </w:p>
    <w:p w14:paraId="1C1CC7ED" w14:textId="77777777" w:rsidR="00A27FCB" w:rsidRDefault="00A27FCB">
      <w:pPr>
        <w:spacing w:line="276" w:lineRule="auto"/>
        <w:rPr>
          <w:rFonts w:ascii="Times" w:eastAsia="Times" w:hAnsi="Times" w:cs="Times"/>
          <w:sz w:val="22"/>
          <w:szCs w:val="22"/>
        </w:rPr>
      </w:pPr>
    </w:p>
    <w:p w14:paraId="172E8E31" w14:textId="77777777" w:rsidR="00A27FCB" w:rsidRDefault="00D63F2D">
      <w:pPr>
        <w:spacing w:line="276" w:lineRule="auto"/>
        <w:rPr>
          <w:rFonts w:ascii="Times" w:eastAsia="Times" w:hAnsi="Times" w:cs="Times"/>
          <w:sz w:val="22"/>
          <w:szCs w:val="22"/>
        </w:rPr>
      </w:pPr>
      <w:r>
        <w:rPr>
          <w:rFonts w:ascii="Times" w:hAnsi="Times"/>
          <w:sz w:val="22"/>
          <w:szCs w:val="22"/>
        </w:rPr>
        <w:t>The capacity of the deception is not the only aspect in our problem since a very skewed path which lingers among fake goals can be very deceptive but very cost expensive as well. Therefore, the third measurement reveals the cost of each mo</w:t>
      </w:r>
      <w:r>
        <w:rPr>
          <w:rFonts w:ascii="Times" w:hAnsi="Times"/>
          <w:sz w:val="22"/>
          <w:szCs w:val="22"/>
        </w:rPr>
        <w:t>del. Since the Dummy model is based on the Astar path planning algorithm, it leads to be optimal in cost. In the Figure 6, the y-axis Cost ratio of each model is calculated by comparing their average path cost with the average cost of the Dummy model. In o</w:t>
      </w:r>
      <w:r>
        <w:rPr>
          <w:rFonts w:ascii="Times" w:hAnsi="Times"/>
          <w:sz w:val="22"/>
          <w:szCs w:val="22"/>
        </w:rPr>
        <w:t xml:space="preserve">ur experiment, the Entropy model and the Original model share similar costs while the cost of Heuristic model is smaller than these two models. This </w:t>
      </w:r>
      <w:commentRangeStart w:id="86"/>
      <w:r>
        <w:rPr>
          <w:rFonts w:ascii="Times" w:hAnsi="Times"/>
          <w:sz w:val="22"/>
          <w:szCs w:val="22"/>
        </w:rPr>
        <w:t xml:space="preserve">proves </w:t>
      </w:r>
      <w:commentRangeEnd w:id="86"/>
      <w:r>
        <w:commentReference w:id="86"/>
      </w:r>
      <w:r>
        <w:rPr>
          <w:rFonts w:ascii="Times" w:hAnsi="Times"/>
          <w:sz w:val="22"/>
          <w:szCs w:val="22"/>
        </w:rPr>
        <w:t>that even though the Heuristic model shows less deception, it can be implemented in the situation</w:t>
      </w:r>
      <w:r>
        <w:rPr>
          <w:rFonts w:ascii="Times" w:hAnsi="Times"/>
          <w:sz w:val="22"/>
          <w:szCs w:val="22"/>
        </w:rPr>
        <w:t xml:space="preserve"> where lower cost required.</w:t>
      </w:r>
    </w:p>
    <w:p w14:paraId="70119F07" w14:textId="77777777" w:rsidR="00A27FCB" w:rsidRDefault="00A27FCB">
      <w:pPr>
        <w:spacing w:line="276" w:lineRule="auto"/>
        <w:rPr>
          <w:rFonts w:ascii="Times" w:eastAsia="Times" w:hAnsi="Times" w:cs="Times"/>
          <w:sz w:val="22"/>
          <w:szCs w:val="22"/>
        </w:rPr>
      </w:pPr>
    </w:p>
    <w:p w14:paraId="6F0EB658" w14:textId="77777777" w:rsidR="00A27FCB" w:rsidRDefault="00D63F2D">
      <w:pPr>
        <w:spacing w:line="276" w:lineRule="auto"/>
        <w:jc w:val="center"/>
        <w:rPr>
          <w:rFonts w:ascii="Times" w:eastAsia="Times" w:hAnsi="Times" w:cs="Times"/>
          <w:sz w:val="22"/>
          <w:szCs w:val="22"/>
        </w:rPr>
      </w:pPr>
      <w:r>
        <w:rPr>
          <w:noProof/>
        </w:rPr>
        <w:drawing>
          <wp:inline distT="0" distB="0" distL="0" distR="0" wp14:anchorId="61F20C14" wp14:editId="1DC651BB">
            <wp:extent cx="2497355" cy="1769350"/>
            <wp:effectExtent l="0" t="0" r="0" b="0"/>
            <wp:docPr id="1073741832"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2762FE7" w14:textId="77777777" w:rsidR="00A27FCB" w:rsidRDefault="00D63F2D">
      <w:pPr>
        <w:spacing w:line="276" w:lineRule="auto"/>
        <w:jc w:val="center"/>
        <w:rPr>
          <w:rFonts w:ascii="Times" w:eastAsia="Times" w:hAnsi="Times" w:cs="Times"/>
          <w:sz w:val="20"/>
          <w:szCs w:val="20"/>
        </w:rPr>
      </w:pPr>
      <w:r>
        <w:rPr>
          <w:rFonts w:ascii="Times" w:hAnsi="Times"/>
          <w:sz w:val="20"/>
          <w:szCs w:val="20"/>
        </w:rPr>
        <w:t>Figure 6 Cost Ratio</w:t>
      </w:r>
    </w:p>
    <w:p w14:paraId="2B1873FB" w14:textId="77777777" w:rsidR="00A27FCB" w:rsidRDefault="00A27FCB">
      <w:pPr>
        <w:spacing w:line="276" w:lineRule="auto"/>
        <w:jc w:val="center"/>
        <w:rPr>
          <w:rFonts w:ascii="Times" w:eastAsia="Times" w:hAnsi="Times" w:cs="Times"/>
          <w:sz w:val="22"/>
          <w:szCs w:val="22"/>
        </w:rPr>
      </w:pPr>
    </w:p>
    <w:p w14:paraId="64262D76" w14:textId="77777777" w:rsidR="00A27FCB" w:rsidRDefault="00D63F2D">
      <w:pPr>
        <w:spacing w:line="276" w:lineRule="auto"/>
        <w:rPr>
          <w:rFonts w:ascii="Times" w:eastAsia="Times" w:hAnsi="Times" w:cs="Times"/>
          <w:sz w:val="22"/>
          <w:szCs w:val="22"/>
        </w:rPr>
      </w:pPr>
      <w:r>
        <w:rPr>
          <w:rFonts w:ascii="Times" w:hAnsi="Times"/>
          <w:sz w:val="22"/>
          <w:szCs w:val="22"/>
        </w:rPr>
        <w:t>Overall, the capacity of deception rank for four models is (from the worst to the best):</w:t>
      </w:r>
    </w:p>
    <w:p w14:paraId="27AAFA6F" w14:textId="77777777" w:rsidR="00A27FCB" w:rsidRDefault="00D63F2D">
      <w:pPr>
        <w:spacing w:line="276" w:lineRule="auto"/>
        <w:jc w:val="center"/>
        <w:rPr>
          <w:rFonts w:ascii="Times" w:eastAsia="Times" w:hAnsi="Times" w:cs="Times"/>
          <w:sz w:val="22"/>
          <w:szCs w:val="22"/>
        </w:rPr>
      </w:pPr>
      <w:r>
        <w:rPr>
          <w:rFonts w:ascii="Times" w:hAnsi="Times"/>
          <w:sz w:val="22"/>
          <w:szCs w:val="22"/>
        </w:rPr>
        <w:t xml:space="preserve">Dummy &lt; Heuristic &lt; Entropy </w:t>
      </w:r>
      <m:oMath>
        <m:r>
          <w:rPr>
            <w:rFonts w:ascii="Cambria Math" w:hAnsi="Cambria Math"/>
            <w:sz w:val="27"/>
            <w:szCs w:val="27"/>
          </w:rPr>
          <m:t>≈</m:t>
        </m:r>
      </m:oMath>
      <w:r>
        <w:rPr>
          <w:rFonts w:ascii="Times" w:hAnsi="Times"/>
          <w:sz w:val="22"/>
          <w:szCs w:val="22"/>
          <w:lang w:val="it-IT"/>
        </w:rPr>
        <w:t xml:space="preserve"> Original</w:t>
      </w:r>
    </w:p>
    <w:p w14:paraId="655643BF" w14:textId="77777777" w:rsidR="00A27FCB" w:rsidRDefault="00D63F2D">
      <w:pPr>
        <w:spacing w:line="276" w:lineRule="auto"/>
        <w:rPr>
          <w:rFonts w:ascii="Times" w:eastAsia="Times" w:hAnsi="Times" w:cs="Times"/>
          <w:sz w:val="22"/>
          <w:szCs w:val="22"/>
        </w:rPr>
      </w:pPr>
      <w:r>
        <w:rPr>
          <w:rFonts w:ascii="Times" w:hAnsi="Times"/>
          <w:sz w:val="22"/>
          <w:szCs w:val="22"/>
        </w:rPr>
        <w:t>The rank for the path cost (from the worst to the best):</w:t>
      </w:r>
    </w:p>
    <w:p w14:paraId="3971E4E8" w14:textId="77777777" w:rsidR="00A27FCB" w:rsidRDefault="00D63F2D">
      <w:pPr>
        <w:spacing w:line="276" w:lineRule="auto"/>
        <w:jc w:val="center"/>
        <w:rPr>
          <w:rFonts w:ascii="Times" w:eastAsia="Times" w:hAnsi="Times" w:cs="Times"/>
          <w:sz w:val="22"/>
          <w:szCs w:val="22"/>
        </w:rPr>
      </w:pPr>
      <w:r>
        <w:rPr>
          <w:rFonts w:ascii="Times" w:hAnsi="Times"/>
          <w:sz w:val="22"/>
          <w:szCs w:val="22"/>
        </w:rPr>
        <w:t xml:space="preserve">Entropy </w:t>
      </w:r>
      <m:oMath>
        <m:r>
          <w:rPr>
            <w:rFonts w:ascii="Cambria Math" w:hAnsi="Cambria Math"/>
            <w:sz w:val="27"/>
            <w:szCs w:val="27"/>
          </w:rPr>
          <m:t>≈</m:t>
        </m:r>
      </m:oMath>
      <w:r>
        <w:rPr>
          <w:rFonts w:ascii="Times" w:hAnsi="Times"/>
          <w:sz w:val="22"/>
          <w:szCs w:val="22"/>
          <w:lang w:val="fr-FR"/>
        </w:rPr>
        <w:t xml:space="preserve"> Original </w:t>
      </w:r>
      <w:r>
        <w:rPr>
          <w:rFonts w:ascii="Times" w:hAnsi="Times"/>
          <w:sz w:val="22"/>
          <w:szCs w:val="22"/>
          <w:lang w:val="fr-FR"/>
        </w:rPr>
        <w:t>&lt; Heuristic &lt; Dummy</w:t>
      </w:r>
    </w:p>
    <w:p w14:paraId="61676F0C" w14:textId="77777777" w:rsidR="00A27FCB" w:rsidRDefault="00A27FCB">
      <w:pPr>
        <w:spacing w:line="276" w:lineRule="auto"/>
        <w:rPr>
          <w:rFonts w:ascii="Times" w:eastAsia="Times" w:hAnsi="Times" w:cs="Times"/>
          <w:sz w:val="22"/>
          <w:szCs w:val="22"/>
        </w:rPr>
      </w:pPr>
    </w:p>
    <w:p w14:paraId="581C063C" w14:textId="77777777" w:rsidR="00A27FCB" w:rsidRDefault="00D63F2D">
      <w:pPr>
        <w:spacing w:line="276" w:lineRule="auto"/>
        <w:rPr>
          <w:b/>
          <w:bCs/>
          <w:sz w:val="22"/>
          <w:szCs w:val="22"/>
        </w:rPr>
      </w:pPr>
      <w:r>
        <w:rPr>
          <w:b/>
          <w:bCs/>
          <w:sz w:val="22"/>
          <w:szCs w:val="22"/>
        </w:rPr>
        <w:t>5. Discussion and Future Work</w:t>
      </w:r>
    </w:p>
    <w:p w14:paraId="462814B2" w14:textId="77777777" w:rsidR="00A27FCB" w:rsidRDefault="00D63F2D">
      <w:pPr>
        <w:spacing w:line="276" w:lineRule="auto"/>
        <w:rPr>
          <w:sz w:val="22"/>
          <w:szCs w:val="22"/>
        </w:rPr>
      </w:pPr>
      <w:r>
        <w:rPr>
          <w:sz w:val="22"/>
          <w:szCs w:val="22"/>
        </w:rPr>
        <w:t>In this paper, we presented two models for hiding the real reward function in reinforcement learning from an outside observer. The Heuristic model is based on the reward shaping of Q-learning, while the En</w:t>
      </w:r>
      <w:r>
        <w:rPr>
          <w:sz w:val="22"/>
          <w:szCs w:val="22"/>
        </w:rPr>
        <w:t>tropy model finds the most ambiguous action through comparing the entropy of each state. Different from previous reinforcement deceptive path-planning methods, only one integrated Q-table is trained against multiple reward functions, which leads to the adv</w:t>
      </w:r>
      <w:r>
        <w:rPr>
          <w:sz w:val="22"/>
          <w:szCs w:val="22"/>
        </w:rPr>
        <w:t xml:space="preserve">antages of less training time and less information leak. </w:t>
      </w:r>
      <w:r>
        <w:rPr>
          <w:sz w:val="22"/>
          <w:szCs w:val="22"/>
        </w:rPr>
        <w:lastRenderedPageBreak/>
        <w:t xml:space="preserve">However, a limitation of Entropy model is that Euclidean distance is implemented for the fake goal pruning process and entropy model still performance various on different maps. Therefore, in future </w:t>
      </w:r>
      <w:r>
        <w:rPr>
          <w:sz w:val="22"/>
          <w:szCs w:val="22"/>
        </w:rPr>
        <w:t>work, we will apply pruning in value iteration process rather than path exploring. Also generalizing model for heuristic model to perform stably in different environments. Besides, human experiment will also be introduced for the model evaluation section a</w:t>
      </w:r>
      <w:r>
        <w:rPr>
          <w:sz w:val="22"/>
          <w:szCs w:val="22"/>
        </w:rPr>
        <w:t xml:space="preserve">s a complement of our computational experiment. </w:t>
      </w:r>
    </w:p>
    <w:p w14:paraId="0AAED5E5" w14:textId="77777777" w:rsidR="00A27FCB" w:rsidRDefault="00A27FCB"/>
    <w:p w14:paraId="705074E0" w14:textId="77777777" w:rsidR="00A27FCB" w:rsidRDefault="00D63F2D">
      <w:pPr>
        <w:spacing w:line="276" w:lineRule="auto"/>
      </w:pPr>
      <w:r>
        <w:br/>
      </w:r>
      <w:commentRangeStart w:id="87"/>
    </w:p>
    <w:p w14:paraId="59A0A88A" w14:textId="77777777" w:rsidR="00A27FCB" w:rsidRDefault="00D63F2D">
      <w:pPr>
        <w:spacing w:line="276" w:lineRule="auto"/>
        <w:rPr>
          <w:rFonts w:ascii="Times" w:eastAsia="Times" w:hAnsi="Times" w:cs="Times"/>
          <w:b/>
          <w:bCs/>
          <w:sz w:val="22"/>
          <w:szCs w:val="22"/>
        </w:rPr>
      </w:pPr>
      <w:r>
        <w:rPr>
          <w:b/>
          <w:bCs/>
        </w:rPr>
        <w:t>Reference</w:t>
      </w:r>
      <w:commentRangeEnd w:id="87"/>
      <w:r>
        <w:commentReference w:id="87"/>
      </w:r>
    </w:p>
    <w:p w14:paraId="036E9705" w14:textId="77777777" w:rsidR="00A27FCB" w:rsidRDefault="00D63F2D">
      <w:pPr>
        <w:spacing w:before="360"/>
        <w:rPr>
          <w:rFonts w:ascii="等线 Light" w:eastAsia="等线 Light" w:hAnsi="等线 Light" w:cs="等线 Light"/>
          <w:sz w:val="22"/>
          <w:szCs w:val="22"/>
        </w:rPr>
      </w:pPr>
      <w:r>
        <w:rPr>
          <w:rFonts w:ascii="等线 Light" w:eastAsia="等线 Light" w:hAnsi="等线 Light" w:cs="等线 Light"/>
          <w:sz w:val="22"/>
          <w:szCs w:val="22"/>
        </w:rPr>
        <w:t xml:space="preserve">[Arkin et al., 2012] Ronald C. Arkin, Patrick Ulam, and Alan R. Wagner. Moral decision making in autonomous systems: enforcement, moral emotions, dignity, trust, and deception. </w:t>
      </w:r>
      <w:r>
        <w:rPr>
          <w:rFonts w:ascii="等线 Light" w:eastAsia="等线 Light" w:hAnsi="等线 Light" w:cs="等线 Light"/>
          <w:sz w:val="22"/>
          <w:szCs w:val="22"/>
        </w:rPr>
        <w:t>100(3):571</w:t>
      </w:r>
      <w:r>
        <w:rPr>
          <w:rFonts w:ascii="等线 Light" w:eastAsia="等线 Light" w:hAnsi="等线 Light" w:cs="等线 Light"/>
          <w:sz w:val="22"/>
          <w:szCs w:val="22"/>
        </w:rPr>
        <w:t xml:space="preserve">–589, 2012. </w:t>
      </w:r>
    </w:p>
    <w:p w14:paraId="44A448F9" w14:textId="77777777" w:rsidR="00A27FCB" w:rsidRDefault="00D63F2D">
      <w:pPr>
        <w:spacing w:before="360"/>
        <w:rPr>
          <w:rFonts w:ascii="等线 Light" w:eastAsia="等线 Light" w:hAnsi="等线 Light" w:cs="等线 Light"/>
          <w:sz w:val="22"/>
          <w:szCs w:val="22"/>
        </w:rPr>
      </w:pPr>
      <w:r>
        <w:rPr>
          <w:rFonts w:ascii="等线 Light" w:eastAsia="等线 Light" w:hAnsi="等线 Light" w:cs="等线 Light"/>
          <w:sz w:val="22"/>
          <w:szCs w:val="22"/>
        </w:rPr>
        <w:t>[Avrahami-Zilberbrand and Kaminka, 2014] Dorit Avrahami-Zilberbrand and Gal A Kaminka. Keyhole adversarial plan recognition for recognition of suspicious and anomalous behavior. In AAAI Workshop on Plan, Activity, and Intent Recognit</w:t>
      </w:r>
      <w:r>
        <w:rPr>
          <w:rFonts w:ascii="等线 Light" w:eastAsia="等线 Light" w:hAnsi="等线 Light" w:cs="等线 Light"/>
          <w:sz w:val="22"/>
          <w:szCs w:val="22"/>
        </w:rPr>
        <w:t>ion, pages 87</w:t>
      </w:r>
      <w:r>
        <w:rPr>
          <w:rFonts w:ascii="等线 Light" w:eastAsia="等线 Light" w:hAnsi="等线 Light" w:cs="等线 Light"/>
          <w:sz w:val="22"/>
          <w:szCs w:val="22"/>
        </w:rPr>
        <w:t xml:space="preserve">–121, 2014. </w:t>
      </w:r>
    </w:p>
    <w:p w14:paraId="6D904E19" w14:textId="77777777" w:rsidR="00A27FCB" w:rsidRDefault="00D63F2D">
      <w:pPr>
        <w:spacing w:before="360"/>
        <w:rPr>
          <w:rFonts w:ascii="等线 Light" w:eastAsia="等线 Light" w:hAnsi="等线 Light" w:cs="等线 Light"/>
          <w:sz w:val="22"/>
          <w:szCs w:val="22"/>
        </w:rPr>
      </w:pPr>
      <w:r>
        <w:rPr>
          <w:rFonts w:ascii="等线 Light" w:eastAsia="等线 Light" w:hAnsi="等线 Light" w:cs="等线 Light"/>
          <w:sz w:val="22"/>
          <w:szCs w:val="22"/>
        </w:rPr>
        <w:t>[Baird, 1994] Leemon C Baird. Reinforcement learning in continuous time: Advantage updating. In Proceedings of 1994 IEEE International Conference on Neural Networks, pages 2448</w:t>
      </w:r>
      <w:r>
        <w:rPr>
          <w:rFonts w:ascii="等线 Light" w:eastAsia="等线 Light" w:hAnsi="等线 Light" w:cs="等线 Light"/>
          <w:sz w:val="22"/>
          <w:szCs w:val="22"/>
        </w:rPr>
        <w:t xml:space="preserve">–2453. IEEE, 1994. </w:t>
      </w:r>
    </w:p>
    <w:p w14:paraId="54110686" w14:textId="77777777" w:rsidR="00A27FCB" w:rsidRDefault="00D63F2D">
      <w:pPr>
        <w:spacing w:before="360"/>
        <w:rPr>
          <w:rFonts w:ascii="等线 Light" w:eastAsia="等线 Light" w:hAnsi="等线 Light" w:cs="等线 Light"/>
          <w:sz w:val="22"/>
          <w:szCs w:val="22"/>
        </w:rPr>
      </w:pPr>
      <w:r>
        <w:rPr>
          <w:rFonts w:ascii="等线 Light" w:eastAsia="等线 Light" w:hAnsi="等线 Light" w:cs="等线 Light"/>
          <w:sz w:val="22"/>
          <w:szCs w:val="22"/>
        </w:rPr>
        <w:t>[Bell and Whaley, 1982] J Bowyer B</w:t>
      </w:r>
      <w:r>
        <w:rPr>
          <w:rFonts w:ascii="等线 Light" w:eastAsia="等线 Light" w:hAnsi="等线 Light" w:cs="等线 Light"/>
          <w:sz w:val="22"/>
          <w:szCs w:val="22"/>
        </w:rPr>
        <w:t>ell and Barton Whaley. Cheating: Deception in War &amp; Magic, Games &amp; Sports. St Martin</w:t>
      </w:r>
      <w:r>
        <w:rPr>
          <w:rFonts w:ascii="等线 Light" w:eastAsia="等线 Light" w:hAnsi="等线 Light" w:cs="等线 Light"/>
          <w:sz w:val="22"/>
          <w:szCs w:val="22"/>
        </w:rPr>
        <w:t>’</w:t>
      </w:r>
      <w:r>
        <w:rPr>
          <w:rFonts w:ascii="等线 Light" w:eastAsia="等线 Light" w:hAnsi="等线 Light" w:cs="等线 Light"/>
          <w:sz w:val="22"/>
          <w:szCs w:val="22"/>
        </w:rPr>
        <w:t xml:space="preserve">s Press, 1982. </w:t>
      </w:r>
    </w:p>
    <w:p w14:paraId="2C341CD2" w14:textId="77777777" w:rsidR="00A27FCB" w:rsidRDefault="00D63F2D">
      <w:pPr>
        <w:spacing w:before="360"/>
        <w:rPr>
          <w:rFonts w:ascii="等线 Light" w:eastAsia="等线 Light" w:hAnsi="等线 Light" w:cs="等线 Light"/>
          <w:sz w:val="22"/>
          <w:szCs w:val="22"/>
        </w:rPr>
      </w:pPr>
      <w:r>
        <w:rPr>
          <w:rFonts w:ascii="等线 Light" w:eastAsia="等线 Light" w:hAnsi="等线 Light" w:cs="等线 Light"/>
          <w:sz w:val="22"/>
          <w:szCs w:val="22"/>
        </w:rPr>
        <w:t>[Bell, 2003] J. Bowyer Bell. Toward a theory of deception. International Journal of Intelligence and Counterintelligence, 16(2):244</w:t>
      </w:r>
      <w:r>
        <w:rPr>
          <w:rFonts w:ascii="等线 Light" w:eastAsia="等线 Light" w:hAnsi="等线 Light" w:cs="等线 Light"/>
          <w:sz w:val="22"/>
          <w:szCs w:val="22"/>
        </w:rPr>
        <w:t xml:space="preserve">–279, 2003. </w:t>
      </w:r>
    </w:p>
    <w:p w14:paraId="66426B78" w14:textId="77777777" w:rsidR="00A27FCB" w:rsidRDefault="00D63F2D">
      <w:pPr>
        <w:spacing w:before="360"/>
        <w:rPr>
          <w:rFonts w:ascii="等线 Light" w:eastAsia="等线 Light" w:hAnsi="等线 Light" w:cs="等线 Light"/>
          <w:sz w:val="22"/>
          <w:szCs w:val="22"/>
        </w:rPr>
      </w:pPr>
      <w:r>
        <w:rPr>
          <w:rFonts w:ascii="等线 Light" w:eastAsia="等线 Light" w:hAnsi="等线 Light" w:cs="等线 Light"/>
          <w:sz w:val="22"/>
          <w:szCs w:val="22"/>
        </w:rPr>
        <w:t>[Buhrmester</w:t>
      </w:r>
      <w:r>
        <w:rPr>
          <w:rFonts w:ascii="等线 Light" w:eastAsia="等线 Light" w:hAnsi="等线 Light" w:cs="等线 Light"/>
          <w:sz w:val="22"/>
          <w:szCs w:val="22"/>
        </w:rPr>
        <w:t xml:space="preserve"> et al., 2018] Michael D Buhrmester, Sanaz Talaifar, and Samuel D Gosling. An evaluation of amazon</w:t>
      </w:r>
      <w:r>
        <w:rPr>
          <w:rFonts w:ascii="等线 Light" w:eastAsia="等线 Light" w:hAnsi="等线 Light" w:cs="等线 Light"/>
          <w:sz w:val="22"/>
          <w:szCs w:val="22"/>
        </w:rPr>
        <w:t>’</w:t>
      </w:r>
      <w:r>
        <w:rPr>
          <w:rFonts w:ascii="等线 Light" w:eastAsia="等线 Light" w:hAnsi="等线 Light" w:cs="等线 Light"/>
          <w:sz w:val="22"/>
          <w:szCs w:val="22"/>
        </w:rPr>
        <w:t xml:space="preserve">s mechanical turk, its </w:t>
      </w:r>
      <w:r>
        <w:rPr>
          <w:rFonts w:ascii="等线 Light" w:eastAsia="等线 Light" w:hAnsi="等线 Light" w:cs="等线 Light"/>
          <w:sz w:val="22"/>
          <w:szCs w:val="22"/>
        </w:rPr>
        <w:t>rapid rise, and its effective use. Perspectives on Psychological Science, 13(2):149</w:t>
      </w:r>
      <w:r>
        <w:rPr>
          <w:rFonts w:ascii="等线 Light" w:eastAsia="等线 Light" w:hAnsi="等线 Light" w:cs="等线 Light"/>
          <w:sz w:val="22"/>
          <w:szCs w:val="22"/>
        </w:rPr>
        <w:t>–</w:t>
      </w:r>
      <w:r>
        <w:rPr>
          <w:rFonts w:ascii="等线 Light" w:eastAsia="等线 Light" w:hAnsi="等线 Light" w:cs="等线 Light"/>
          <w:sz w:val="22"/>
          <w:szCs w:val="22"/>
          <w:lang w:val="pt-PT"/>
        </w:rPr>
        <w:t xml:space="preserve">154, 2018. </w:t>
      </w:r>
    </w:p>
    <w:p w14:paraId="1D21C9DD" w14:textId="77777777" w:rsidR="00A27FCB" w:rsidRDefault="00D63F2D">
      <w:pPr>
        <w:spacing w:before="360"/>
        <w:rPr>
          <w:rFonts w:ascii="等线 Light" w:eastAsia="等线 Light" w:hAnsi="等线 Light" w:cs="等线 Light"/>
          <w:sz w:val="22"/>
          <w:szCs w:val="22"/>
        </w:rPr>
      </w:pPr>
      <w:r>
        <w:rPr>
          <w:rFonts w:ascii="等线 Light" w:eastAsia="等线 Light" w:hAnsi="等线 Light" w:cs="等线 Light"/>
          <w:sz w:val="22"/>
          <w:szCs w:val="22"/>
        </w:rPr>
        <w:t xml:space="preserve">[Carson, 2010] Thomas L Carson. Lying </w:t>
      </w:r>
      <w:r>
        <w:rPr>
          <w:rFonts w:ascii="等线 Light" w:eastAsia="等线 Light" w:hAnsi="等线 Light" w:cs="等线 Light"/>
          <w:sz w:val="22"/>
          <w:szCs w:val="22"/>
        </w:rPr>
        <w:t xml:space="preserve">and deception: Theory and practice. Oxford University Press, 2010. </w:t>
      </w:r>
    </w:p>
    <w:p w14:paraId="3449F303" w14:textId="77777777" w:rsidR="00A27FCB" w:rsidRDefault="00D63F2D">
      <w:pPr>
        <w:spacing w:before="360"/>
        <w:rPr>
          <w:rFonts w:ascii="等线 Light" w:eastAsia="等线 Light" w:hAnsi="等线 Light" w:cs="等线 Light"/>
          <w:sz w:val="22"/>
          <w:szCs w:val="22"/>
        </w:rPr>
      </w:pPr>
      <w:r>
        <w:rPr>
          <w:rFonts w:ascii="等线 Light" w:eastAsia="等线 Light" w:hAnsi="等线 Light" w:cs="等线 Light"/>
          <w:sz w:val="22"/>
          <w:szCs w:val="22"/>
        </w:rPr>
        <w:t>[Chakraborti et al., 2019] Tathagata Chakraborti, Anagha Kulkarni, Sarath Sreedharan, David E Smith, and Subbarao Kambhampati. Explicability? legibility? predictability? transparency? priv</w:t>
      </w:r>
      <w:r>
        <w:rPr>
          <w:rFonts w:ascii="等线 Light" w:eastAsia="等线 Light" w:hAnsi="等线 Light" w:cs="等线 Light"/>
          <w:sz w:val="22"/>
          <w:szCs w:val="22"/>
        </w:rPr>
        <w:t>acy? security? the emerging landscape of interpretable agent behavior. In ICAPS, volume 29, pages 86</w:t>
      </w:r>
      <w:r>
        <w:rPr>
          <w:rFonts w:ascii="等线 Light" w:eastAsia="等线 Light" w:hAnsi="等线 Light" w:cs="等线 Light"/>
          <w:sz w:val="22"/>
          <w:szCs w:val="22"/>
        </w:rPr>
        <w:t>–</w:t>
      </w:r>
      <w:r>
        <w:rPr>
          <w:rFonts w:ascii="等线 Light" w:eastAsia="等线 Light" w:hAnsi="等线 Light" w:cs="等线 Light"/>
          <w:sz w:val="22"/>
          <w:szCs w:val="22"/>
          <w:lang w:val="pt-PT"/>
        </w:rPr>
        <w:t xml:space="preserve">96, 2019. </w:t>
      </w:r>
    </w:p>
    <w:p w14:paraId="13FC77C2" w14:textId="77777777" w:rsidR="00A27FCB" w:rsidRDefault="00D63F2D">
      <w:pPr>
        <w:spacing w:before="360"/>
        <w:rPr>
          <w:rFonts w:ascii="等线 Light" w:eastAsia="等线 Light" w:hAnsi="等线 Light" w:cs="等线 Light"/>
          <w:sz w:val="22"/>
          <w:szCs w:val="22"/>
        </w:rPr>
      </w:pPr>
      <w:r>
        <w:rPr>
          <w:rFonts w:ascii="等线 Light" w:eastAsia="等线 Light" w:hAnsi="等线 Light" w:cs="等线 Light"/>
          <w:sz w:val="22"/>
          <w:szCs w:val="22"/>
        </w:rPr>
        <w:t xml:space="preserve">[Dragan et al., 2014] Anca D Dragan, Rachel M Holladay, and Siddhartha S Srinivasa. An analysis of deceptive robot motion. In Robotics: science </w:t>
      </w:r>
      <w:r>
        <w:rPr>
          <w:rFonts w:ascii="等线 Light" w:eastAsia="等线 Light" w:hAnsi="等线 Light" w:cs="等线 Light"/>
          <w:sz w:val="22"/>
          <w:szCs w:val="22"/>
        </w:rPr>
        <w:t xml:space="preserve">and systems, page 10, 2014. </w:t>
      </w:r>
    </w:p>
    <w:p w14:paraId="578B13C2" w14:textId="77777777" w:rsidR="00A27FCB" w:rsidRDefault="00D63F2D">
      <w:pPr>
        <w:spacing w:before="360"/>
        <w:rPr>
          <w:rFonts w:ascii="等线 Light" w:eastAsia="等线 Light" w:hAnsi="等线 Light" w:cs="等线 Light"/>
          <w:sz w:val="22"/>
          <w:szCs w:val="22"/>
        </w:rPr>
      </w:pPr>
      <w:r>
        <w:rPr>
          <w:rFonts w:ascii="等线 Light" w:eastAsia="等线 Light" w:hAnsi="等线 Light" w:cs="等线 Light"/>
          <w:sz w:val="22"/>
          <w:szCs w:val="22"/>
        </w:rPr>
        <w:t>[Ettinger and Jehiel, 2010] David Ettinger and Philippe Jehiel. A theory of deception. American Economic Journal: Microeconomics, 2(1):1</w:t>
      </w:r>
      <w:r>
        <w:rPr>
          <w:rFonts w:ascii="等线 Light" w:eastAsia="等线 Light" w:hAnsi="等线 Light" w:cs="等线 Light"/>
          <w:sz w:val="22"/>
          <w:szCs w:val="22"/>
        </w:rPr>
        <w:t xml:space="preserve">–20, 2010. </w:t>
      </w:r>
    </w:p>
    <w:p w14:paraId="0D81E1DB" w14:textId="77777777" w:rsidR="00A27FCB" w:rsidRDefault="00D63F2D">
      <w:pPr>
        <w:spacing w:before="360"/>
        <w:rPr>
          <w:rFonts w:ascii="等线 Light" w:eastAsia="等线 Light" w:hAnsi="等线 Light" w:cs="等线 Light"/>
          <w:sz w:val="22"/>
          <w:szCs w:val="22"/>
        </w:rPr>
      </w:pPr>
      <w:r>
        <w:rPr>
          <w:rFonts w:ascii="等线 Light" w:eastAsia="等线 Light" w:hAnsi="等线 Light" w:cs="等线 Light"/>
          <w:sz w:val="22"/>
          <w:szCs w:val="22"/>
          <w:lang w:val="da-DK"/>
        </w:rPr>
        <w:t xml:space="preserve">[Keren et al., 2016] Sarah Keren, Avigdor Gal, and Erez Karpas. </w:t>
      </w:r>
      <w:r>
        <w:rPr>
          <w:rFonts w:ascii="等线 Light" w:eastAsia="等线 Light" w:hAnsi="等线 Light" w:cs="等线 Light"/>
          <w:sz w:val="22"/>
          <w:szCs w:val="22"/>
        </w:rPr>
        <w:t>Privacy preserv</w:t>
      </w:r>
      <w:r>
        <w:rPr>
          <w:rFonts w:ascii="等线 Light" w:eastAsia="等线 Light" w:hAnsi="等线 Light" w:cs="等线 Light"/>
          <w:sz w:val="22"/>
          <w:szCs w:val="22"/>
        </w:rPr>
        <w:t>ing plans in partially observable environments. In Proceedings of IJCAI</w:t>
      </w:r>
      <w:r>
        <w:rPr>
          <w:rFonts w:ascii="等线 Light" w:eastAsia="等线 Light" w:hAnsi="等线 Light" w:cs="等线 Light"/>
          <w:sz w:val="22"/>
          <w:szCs w:val="22"/>
        </w:rPr>
        <w:t>’</w:t>
      </w:r>
      <w:r>
        <w:rPr>
          <w:rFonts w:ascii="等线 Light" w:eastAsia="等线 Light" w:hAnsi="等线 Light" w:cs="等线 Light"/>
          <w:sz w:val="22"/>
          <w:szCs w:val="22"/>
          <w:lang w:val="fr-FR"/>
        </w:rPr>
        <w:t>16, pages 3170</w:t>
      </w:r>
      <w:r>
        <w:rPr>
          <w:rFonts w:ascii="等线 Light" w:eastAsia="等线 Light" w:hAnsi="等线 Light" w:cs="等线 Light"/>
          <w:sz w:val="22"/>
          <w:szCs w:val="22"/>
        </w:rPr>
        <w:t xml:space="preserve">–3176, 2016. </w:t>
      </w:r>
    </w:p>
    <w:p w14:paraId="4AC24302" w14:textId="77777777" w:rsidR="00A27FCB" w:rsidRDefault="00D63F2D">
      <w:pPr>
        <w:spacing w:before="360"/>
        <w:rPr>
          <w:rFonts w:ascii="等线 Light" w:eastAsia="等线 Light" w:hAnsi="等线 Light" w:cs="等线 Light"/>
          <w:sz w:val="22"/>
          <w:szCs w:val="22"/>
        </w:rPr>
      </w:pPr>
      <w:r>
        <w:rPr>
          <w:rFonts w:ascii="等线 Light" w:eastAsia="等线 Light" w:hAnsi="等线 Light" w:cs="等线 Light"/>
          <w:sz w:val="22"/>
          <w:szCs w:val="22"/>
        </w:rPr>
        <w:t xml:space="preserve">[Kulkarni et al., 2018a] Anagha Kulkarni, Matthew Klenk, Shantanu Rane, and Hamed Soroush. Resource bounded secure goal obfuscation. In AAAI Fall Symposium on Integrating Planning, Diagnosis and Causal Reasoning, 2018. </w:t>
      </w:r>
    </w:p>
    <w:p w14:paraId="19918343" w14:textId="77777777" w:rsidR="00A27FCB" w:rsidRDefault="00D63F2D">
      <w:pPr>
        <w:spacing w:before="360"/>
        <w:rPr>
          <w:rFonts w:ascii="等线 Light" w:eastAsia="等线 Light" w:hAnsi="等线 Light" w:cs="等线 Light"/>
          <w:sz w:val="22"/>
          <w:szCs w:val="22"/>
        </w:rPr>
      </w:pPr>
      <w:r>
        <w:rPr>
          <w:rFonts w:ascii="等线 Light" w:eastAsia="等线 Light" w:hAnsi="等线 Light" w:cs="等线 Light"/>
          <w:sz w:val="22"/>
          <w:szCs w:val="22"/>
        </w:rPr>
        <w:t>[Kulkarni et al., 2018b] Anagha Kulk</w:t>
      </w:r>
      <w:r>
        <w:rPr>
          <w:rFonts w:ascii="等线 Light" w:eastAsia="等线 Light" w:hAnsi="等线 Light" w:cs="等线 Light"/>
          <w:sz w:val="22"/>
          <w:szCs w:val="22"/>
        </w:rPr>
        <w:t xml:space="preserve">arni, Siddharth Srivastava, and Subbarao Kambhampati. A unified framework for planning in adversarial and cooperative environments. In ICAPS Workshop on Planning and Robotics, 2018. </w:t>
      </w:r>
    </w:p>
    <w:p w14:paraId="7E656B84" w14:textId="77777777" w:rsidR="00A27FCB" w:rsidRDefault="00D63F2D">
      <w:pPr>
        <w:spacing w:before="360"/>
        <w:rPr>
          <w:rFonts w:ascii="等线 Light" w:eastAsia="等线 Light" w:hAnsi="等线 Light" w:cs="等线 Light"/>
          <w:sz w:val="22"/>
          <w:szCs w:val="22"/>
        </w:rPr>
      </w:pPr>
      <w:r>
        <w:rPr>
          <w:rFonts w:ascii="等线 Light" w:eastAsia="等线 Light" w:hAnsi="等线 Light" w:cs="等线 Light"/>
          <w:sz w:val="22"/>
          <w:szCs w:val="22"/>
        </w:rPr>
        <w:t>[Masters and Sardina, 2017a] Peta Masters and Sebastian Sardina. Cost-bas</w:t>
      </w:r>
      <w:r>
        <w:rPr>
          <w:rFonts w:ascii="等线 Light" w:eastAsia="等线 Light" w:hAnsi="等线 Light" w:cs="等线 Light"/>
          <w:sz w:val="22"/>
          <w:szCs w:val="22"/>
        </w:rPr>
        <w:t xml:space="preserve">ed goal recognition </w:t>
      </w:r>
      <w:r>
        <w:rPr>
          <w:rFonts w:ascii="等线 Light" w:eastAsia="等线 Light" w:hAnsi="等线 Light" w:cs="等线 Light"/>
          <w:sz w:val="22"/>
          <w:szCs w:val="22"/>
        </w:rPr>
        <w:lastRenderedPageBreak/>
        <w:t>for pathplanning. In AAMAS, pages 750</w:t>
      </w:r>
      <w:r>
        <w:rPr>
          <w:rFonts w:ascii="等线 Light" w:eastAsia="等线 Light" w:hAnsi="等线 Light" w:cs="等线 Light"/>
          <w:sz w:val="22"/>
          <w:szCs w:val="22"/>
        </w:rPr>
        <w:t>–</w:t>
      </w:r>
      <w:r>
        <w:rPr>
          <w:rFonts w:ascii="等线 Light" w:eastAsia="等线 Light" w:hAnsi="等线 Light" w:cs="等线 Light"/>
          <w:sz w:val="22"/>
          <w:szCs w:val="22"/>
          <w:lang w:val="pt-PT"/>
        </w:rPr>
        <w:t>758. IFAAMAS, 2017.</w:t>
      </w:r>
    </w:p>
    <w:p w14:paraId="13DAA06A" w14:textId="77777777" w:rsidR="00A27FCB" w:rsidRDefault="00D63F2D">
      <w:pPr>
        <w:spacing w:before="360"/>
        <w:rPr>
          <w:rFonts w:ascii="等线 Light" w:eastAsia="等线 Light" w:hAnsi="等线 Light" w:cs="等线 Light"/>
          <w:sz w:val="22"/>
          <w:szCs w:val="22"/>
        </w:rPr>
      </w:pPr>
      <w:r>
        <w:rPr>
          <w:rFonts w:ascii="等线 Light" w:eastAsia="等线 Light" w:hAnsi="等线 Light" w:cs="等线 Light"/>
          <w:sz w:val="22"/>
          <w:szCs w:val="22"/>
        </w:rPr>
        <w:t>[Masters and Sardina, 2017b] Peta Masters and Sebastian Sardina. Deceptive path-planning. In Proceedings of IJCAI</w:t>
      </w:r>
      <w:r>
        <w:rPr>
          <w:rFonts w:ascii="等线 Light" w:eastAsia="等线 Light" w:hAnsi="等线 Light" w:cs="等线 Light"/>
          <w:sz w:val="22"/>
          <w:szCs w:val="22"/>
        </w:rPr>
        <w:t>’</w:t>
      </w:r>
      <w:r>
        <w:rPr>
          <w:rFonts w:ascii="等线 Light" w:eastAsia="等线 Light" w:hAnsi="等线 Light" w:cs="等线 Light"/>
          <w:sz w:val="22"/>
          <w:szCs w:val="22"/>
          <w:lang w:val="fr-FR"/>
        </w:rPr>
        <w:t>17, pages 4368</w:t>
      </w:r>
      <w:r>
        <w:rPr>
          <w:rFonts w:ascii="等线 Light" w:eastAsia="等线 Light" w:hAnsi="等线 Light" w:cs="等线 Light"/>
          <w:sz w:val="22"/>
          <w:szCs w:val="22"/>
        </w:rPr>
        <w:t xml:space="preserve">–4375, 2017. </w:t>
      </w:r>
    </w:p>
    <w:p w14:paraId="4548C6EB" w14:textId="77777777" w:rsidR="00A27FCB" w:rsidRDefault="00D63F2D">
      <w:pPr>
        <w:spacing w:before="360"/>
        <w:rPr>
          <w:rFonts w:ascii="等线 Light" w:eastAsia="等线 Light" w:hAnsi="等线 Light" w:cs="等线 Light"/>
          <w:sz w:val="22"/>
          <w:szCs w:val="22"/>
        </w:rPr>
      </w:pPr>
      <w:r>
        <w:rPr>
          <w:rFonts w:ascii="等线 Light" w:eastAsia="等线 Light" w:hAnsi="等线 Light" w:cs="等线 Light"/>
          <w:sz w:val="22"/>
          <w:szCs w:val="22"/>
        </w:rPr>
        <w:t>[Masters and Sardina, 2019] Peta Mas</w:t>
      </w:r>
      <w:r>
        <w:rPr>
          <w:rFonts w:ascii="等线 Light" w:eastAsia="等线 Light" w:hAnsi="等线 Light" w:cs="等线 Light"/>
          <w:sz w:val="22"/>
          <w:szCs w:val="22"/>
        </w:rPr>
        <w:t>ters and Sebastian Sardina. Goal recognition for rational and irrational agents. In Proceedings of AAMAS</w:t>
      </w:r>
      <w:r>
        <w:rPr>
          <w:rFonts w:ascii="等线 Light" w:eastAsia="等线 Light" w:hAnsi="等线 Light" w:cs="等线 Light"/>
          <w:sz w:val="22"/>
          <w:szCs w:val="22"/>
        </w:rPr>
        <w:t>’</w:t>
      </w:r>
      <w:r>
        <w:rPr>
          <w:rFonts w:ascii="等线 Light" w:eastAsia="等线 Light" w:hAnsi="等线 Light" w:cs="等线 Light"/>
          <w:sz w:val="22"/>
          <w:szCs w:val="22"/>
          <w:lang w:val="fr-FR"/>
        </w:rPr>
        <w:t>19, pages 440</w:t>
      </w:r>
      <w:r>
        <w:rPr>
          <w:rFonts w:ascii="等线 Light" w:eastAsia="等线 Light" w:hAnsi="等线 Light" w:cs="等线 Light"/>
          <w:sz w:val="22"/>
          <w:szCs w:val="22"/>
        </w:rPr>
        <w:t>–</w:t>
      </w:r>
      <w:r>
        <w:rPr>
          <w:rFonts w:ascii="等线 Light" w:eastAsia="等线 Light" w:hAnsi="等线 Light" w:cs="等线 Light"/>
          <w:sz w:val="22"/>
          <w:szCs w:val="22"/>
          <w:lang w:val="pt-PT"/>
        </w:rPr>
        <w:t xml:space="preserve">448. IFAAMAS, 2019. </w:t>
      </w:r>
    </w:p>
    <w:p w14:paraId="1403F8FE" w14:textId="77777777" w:rsidR="00A27FCB" w:rsidRDefault="00D63F2D">
      <w:pPr>
        <w:spacing w:before="360"/>
        <w:rPr>
          <w:rFonts w:ascii="等线 Light" w:eastAsia="等线 Light" w:hAnsi="等线 Light" w:cs="等线 Light"/>
          <w:sz w:val="22"/>
          <w:szCs w:val="22"/>
        </w:rPr>
      </w:pPr>
      <w:r>
        <w:rPr>
          <w:rFonts w:ascii="等线 Light" w:eastAsia="等线 Light" w:hAnsi="等线 Light" w:cs="等线 Light"/>
          <w:sz w:val="22"/>
          <w:szCs w:val="22"/>
        </w:rPr>
        <w:t>[Mnih et al., 2015] Volodymyr Mnih, Koray Kavukcuoglu, David Silver, Andrei A Rusu, Joel Veness, Marc G Bellemare, A</w:t>
      </w:r>
      <w:r>
        <w:rPr>
          <w:rFonts w:ascii="等线 Light" w:eastAsia="等线 Light" w:hAnsi="等线 Light" w:cs="等线 Light"/>
          <w:sz w:val="22"/>
          <w:szCs w:val="22"/>
        </w:rPr>
        <w:t xml:space="preserve">lex Graves, Martin Riedmiller, Andreas K Fidjeland, Georg Ostrovski, et al. Human-level control through deep reinforcement learning. Nature, 518(7540):529, 2015. </w:t>
      </w:r>
    </w:p>
    <w:p w14:paraId="7773F705" w14:textId="77777777" w:rsidR="00A27FCB" w:rsidRDefault="00D63F2D">
      <w:pPr>
        <w:spacing w:before="360"/>
        <w:rPr>
          <w:rFonts w:ascii="等线 Light" w:eastAsia="等线 Light" w:hAnsi="等线 Light" w:cs="等线 Light"/>
          <w:sz w:val="22"/>
          <w:szCs w:val="22"/>
        </w:rPr>
      </w:pPr>
      <w:r>
        <w:rPr>
          <w:rFonts w:ascii="等线 Light" w:eastAsia="等线 Light" w:hAnsi="等线 Light" w:cs="等线 Light"/>
          <w:sz w:val="22"/>
          <w:szCs w:val="22"/>
        </w:rPr>
        <w:t>[Ng and Russell, 2000] Andrew Y Ng and Stuart J Russell. Algorithms for inverse reinforcement</w:t>
      </w:r>
      <w:r>
        <w:rPr>
          <w:rFonts w:ascii="等线 Light" w:eastAsia="等线 Light" w:hAnsi="等线 Light" w:cs="等线 Light"/>
          <w:sz w:val="22"/>
          <w:szCs w:val="22"/>
        </w:rPr>
        <w:t xml:space="preserve"> learning. In ICML, volume 1, page 2, 2000. </w:t>
      </w:r>
    </w:p>
    <w:p w14:paraId="36D87759" w14:textId="77777777" w:rsidR="00A27FCB" w:rsidRDefault="00D63F2D">
      <w:pPr>
        <w:spacing w:before="360"/>
        <w:rPr>
          <w:rFonts w:ascii="等线 Light" w:eastAsia="等线 Light" w:hAnsi="等线 Light" w:cs="等线 Light"/>
          <w:sz w:val="22"/>
          <w:szCs w:val="22"/>
        </w:rPr>
      </w:pPr>
      <w:r>
        <w:rPr>
          <w:rFonts w:ascii="等线 Light" w:eastAsia="等线 Light" w:hAnsi="等线 Light" w:cs="等线 Light"/>
          <w:sz w:val="22"/>
          <w:szCs w:val="22"/>
        </w:rPr>
        <w:t xml:space="preserve">[Puterman, 2014] Martin L Puterman. Markov decision processes: discrete stochastic dynamic programming. John Wiley &amp; Sons, 2014. </w:t>
      </w:r>
    </w:p>
    <w:p w14:paraId="296766FA" w14:textId="77777777" w:rsidR="00A27FCB" w:rsidRDefault="00D63F2D">
      <w:pPr>
        <w:spacing w:before="360"/>
        <w:rPr>
          <w:rFonts w:ascii="等线 Light" w:eastAsia="等线 Light" w:hAnsi="等线 Light" w:cs="等线 Light"/>
          <w:sz w:val="22"/>
          <w:szCs w:val="22"/>
        </w:rPr>
      </w:pPr>
      <w:r>
        <w:rPr>
          <w:rFonts w:ascii="等线 Light" w:eastAsia="等线 Light" w:hAnsi="等线 Light" w:cs="等线 Light"/>
          <w:sz w:val="22"/>
          <w:szCs w:val="22"/>
        </w:rPr>
        <w:t>[Ramirez and Geffner, 2010] Miquel Ramirez and Hector Geffner. Probabilistic plan</w:t>
      </w:r>
      <w:r>
        <w:rPr>
          <w:rFonts w:ascii="等线 Light" w:eastAsia="等线 Light" w:hAnsi="等线 Light" w:cs="等线 Light"/>
          <w:sz w:val="22"/>
          <w:szCs w:val="22"/>
        </w:rPr>
        <w:t xml:space="preserve"> recognition using off-the-shelf classical planners. In Proceedings of AAAI</w:t>
      </w:r>
      <w:r>
        <w:rPr>
          <w:rFonts w:ascii="等线 Light" w:eastAsia="等线 Light" w:hAnsi="等线 Light" w:cs="等线 Light"/>
          <w:sz w:val="22"/>
          <w:szCs w:val="22"/>
        </w:rPr>
        <w:t>’</w:t>
      </w:r>
      <w:r>
        <w:rPr>
          <w:rFonts w:ascii="等线 Light" w:eastAsia="等线 Light" w:hAnsi="等线 Light" w:cs="等线 Light"/>
          <w:sz w:val="22"/>
          <w:szCs w:val="22"/>
        </w:rPr>
        <w:t>10, pages 1121</w:t>
      </w:r>
      <w:r>
        <w:rPr>
          <w:rFonts w:ascii="等线 Light" w:eastAsia="等线 Light" w:hAnsi="等线 Light" w:cs="等线 Light"/>
          <w:sz w:val="22"/>
          <w:szCs w:val="22"/>
        </w:rPr>
        <w:t xml:space="preserve">–1126, 2010. </w:t>
      </w:r>
    </w:p>
    <w:p w14:paraId="7EE64FE5" w14:textId="77777777" w:rsidR="00A27FCB" w:rsidRDefault="00D63F2D">
      <w:pPr>
        <w:spacing w:before="360"/>
        <w:rPr>
          <w:rFonts w:ascii="等线 Light" w:eastAsia="等线 Light" w:hAnsi="等线 Light" w:cs="等线 Light"/>
          <w:sz w:val="22"/>
          <w:szCs w:val="22"/>
        </w:rPr>
      </w:pPr>
      <w:r>
        <w:rPr>
          <w:rFonts w:ascii="等线 Light" w:eastAsia="等线 Light" w:hAnsi="等线 Light" w:cs="等线 Light"/>
          <w:sz w:val="22"/>
          <w:szCs w:val="22"/>
        </w:rPr>
        <w:t>[Shannon, 1948] Claude Elwood Shannon. A mathematical theory of communication. Bell system technical journal, 27(3):379</w:t>
      </w:r>
      <w:r>
        <w:rPr>
          <w:rFonts w:ascii="等线 Light" w:eastAsia="等线 Light" w:hAnsi="等线 Light" w:cs="等线 Light"/>
          <w:sz w:val="22"/>
          <w:szCs w:val="22"/>
        </w:rPr>
        <w:t xml:space="preserve">–423, 1948. </w:t>
      </w:r>
    </w:p>
    <w:p w14:paraId="6494048B" w14:textId="77777777" w:rsidR="00A27FCB" w:rsidRDefault="00D63F2D">
      <w:pPr>
        <w:spacing w:before="360"/>
        <w:rPr>
          <w:rFonts w:ascii="等线 Light" w:eastAsia="等线 Light" w:hAnsi="等线 Light" w:cs="等线 Light"/>
          <w:sz w:val="22"/>
          <w:szCs w:val="22"/>
        </w:rPr>
      </w:pPr>
      <w:r>
        <w:rPr>
          <w:rFonts w:ascii="等线 Light" w:eastAsia="等线 Light" w:hAnsi="等线 Light" w:cs="等线 Light"/>
          <w:sz w:val="22"/>
          <w:szCs w:val="22"/>
        </w:rPr>
        <w:t>[Shim and Arkin, 201</w:t>
      </w:r>
      <w:r>
        <w:rPr>
          <w:rFonts w:ascii="等线 Light" w:eastAsia="等线 Light" w:hAnsi="等线 Light" w:cs="等线 Light"/>
          <w:sz w:val="22"/>
          <w:szCs w:val="22"/>
        </w:rPr>
        <w:t>3] Jaeeun Shim and Ronald C. Arkin. A taxonomy of robot deception and its benefits in HRI. In IEEE International Conference on Systems, Man, and Cybernetics (SMC), pages 2328</w:t>
      </w:r>
      <w:r>
        <w:rPr>
          <w:rFonts w:ascii="等线 Light" w:eastAsia="等线 Light" w:hAnsi="等线 Light" w:cs="等线 Light"/>
          <w:sz w:val="22"/>
          <w:szCs w:val="22"/>
        </w:rPr>
        <w:t xml:space="preserve">– 2335, 2013. </w:t>
      </w:r>
    </w:p>
    <w:p w14:paraId="1D7F282F" w14:textId="77777777" w:rsidR="00A27FCB" w:rsidRDefault="00D63F2D">
      <w:pPr>
        <w:spacing w:before="360"/>
        <w:rPr>
          <w:rFonts w:ascii="等线 Light" w:eastAsia="等线 Light" w:hAnsi="等线 Light" w:cs="等线 Light"/>
          <w:sz w:val="22"/>
          <w:szCs w:val="22"/>
        </w:rPr>
      </w:pPr>
      <w:r>
        <w:rPr>
          <w:rFonts w:ascii="等线 Light" w:eastAsia="等线 Light" w:hAnsi="等线 Light" w:cs="等线 Light"/>
          <w:sz w:val="22"/>
          <w:szCs w:val="22"/>
        </w:rPr>
        <w:t>[Sutton and Barto, 2018] Richard S Sutton and Andrew G Barto. Reinf</w:t>
      </w:r>
      <w:r>
        <w:rPr>
          <w:rFonts w:ascii="等线 Light" w:eastAsia="等线 Light" w:hAnsi="等线 Light" w:cs="等线 Light"/>
          <w:sz w:val="22"/>
          <w:szCs w:val="22"/>
        </w:rPr>
        <w:t xml:space="preserve">orcement learning: An introduction. MIT press, 2018. </w:t>
      </w:r>
    </w:p>
    <w:p w14:paraId="323544D4" w14:textId="77777777" w:rsidR="00A27FCB" w:rsidRDefault="00D63F2D">
      <w:pPr>
        <w:spacing w:before="360"/>
        <w:rPr>
          <w:rFonts w:ascii="等线 Light" w:eastAsia="等线 Light" w:hAnsi="等线 Light" w:cs="等线 Light"/>
          <w:sz w:val="22"/>
          <w:szCs w:val="22"/>
        </w:rPr>
      </w:pPr>
      <w:r>
        <w:rPr>
          <w:rFonts w:ascii="等线 Light" w:eastAsia="等线 Light" w:hAnsi="等线 Light" w:cs="等线 Light"/>
          <w:sz w:val="22"/>
          <w:szCs w:val="22"/>
        </w:rPr>
        <w:t>[Vered and Kaminka, 2017] Mor Vered and Gal A Kaminka. Heuristic online goal recognition in continuous domains. In IJCAI, pages 4447</w:t>
      </w:r>
      <w:r>
        <w:rPr>
          <w:rFonts w:ascii="等线 Light" w:eastAsia="等线 Light" w:hAnsi="等线 Light" w:cs="等线 Light"/>
          <w:sz w:val="22"/>
          <w:szCs w:val="22"/>
        </w:rPr>
        <w:t>–</w:t>
      </w:r>
      <w:r>
        <w:rPr>
          <w:rFonts w:ascii="等线 Light" w:eastAsia="等线 Light" w:hAnsi="等线 Light" w:cs="等线 Light"/>
          <w:sz w:val="22"/>
          <w:szCs w:val="22"/>
        </w:rPr>
        <w:t xml:space="preserve">4454. AAAI Press, 2017. </w:t>
      </w:r>
    </w:p>
    <w:p w14:paraId="409E43DF" w14:textId="77777777" w:rsidR="00A27FCB" w:rsidRDefault="00D63F2D">
      <w:pPr>
        <w:spacing w:before="360"/>
        <w:rPr>
          <w:rFonts w:ascii="等线 Light" w:eastAsia="等线 Light" w:hAnsi="等线 Light" w:cs="等线 Light"/>
          <w:sz w:val="22"/>
          <w:szCs w:val="22"/>
        </w:rPr>
      </w:pPr>
      <w:r>
        <w:rPr>
          <w:rFonts w:ascii="等线 Light" w:eastAsia="等线 Light" w:hAnsi="等线 Light" w:cs="等线 Light"/>
          <w:sz w:val="22"/>
          <w:szCs w:val="22"/>
        </w:rPr>
        <w:t>[Vered et al., 2016] Mor Vered, Gal A. Kamin</w:t>
      </w:r>
      <w:r>
        <w:rPr>
          <w:rFonts w:ascii="等线 Light" w:eastAsia="等线 Light" w:hAnsi="等线 Light" w:cs="等线 Light"/>
          <w:sz w:val="22"/>
          <w:szCs w:val="22"/>
        </w:rPr>
        <w:t>ka, and Sivan Biham. Online goal recognition through mirroring: Humans and agents. In Conference on Advances in Cognitive Systems, 2016.</w:t>
      </w:r>
    </w:p>
    <w:p w14:paraId="129E8719" w14:textId="77777777" w:rsidR="00A27FCB" w:rsidRDefault="00D63F2D">
      <w:pPr>
        <w:spacing w:before="360"/>
        <w:rPr>
          <w:rFonts w:ascii="等线 Light" w:eastAsia="等线 Light" w:hAnsi="等线 Light" w:cs="等线 Light"/>
          <w:sz w:val="22"/>
          <w:szCs w:val="22"/>
        </w:rPr>
      </w:pPr>
      <w:r>
        <w:rPr>
          <w:rFonts w:ascii="等线 Light" w:eastAsia="等线 Light" w:hAnsi="等线 Light" w:cs="等线 Light"/>
          <w:sz w:val="22"/>
          <w:szCs w:val="22"/>
        </w:rPr>
        <w:t>[Wagner and Arkin, 2011] Alan R Wagner and Ronald C Arkin. Acting deceptively: Providing robots with the capacity for d</w:t>
      </w:r>
      <w:r>
        <w:rPr>
          <w:rFonts w:ascii="等线 Light" w:eastAsia="等线 Light" w:hAnsi="等线 Light" w:cs="等线 Light"/>
          <w:sz w:val="22"/>
          <w:szCs w:val="22"/>
        </w:rPr>
        <w:t>eception. International Journal of Social Robotics, 3(1):5</w:t>
      </w:r>
      <w:r>
        <w:rPr>
          <w:rFonts w:ascii="等线 Light" w:eastAsia="等线 Light" w:hAnsi="等线 Light" w:cs="等线 Light"/>
          <w:sz w:val="22"/>
          <w:szCs w:val="22"/>
        </w:rPr>
        <w:t xml:space="preserve">–26, 2011. </w:t>
      </w:r>
    </w:p>
    <w:p w14:paraId="66B18FB0" w14:textId="77777777" w:rsidR="00A27FCB" w:rsidRDefault="00D63F2D">
      <w:pPr>
        <w:spacing w:before="360"/>
        <w:rPr>
          <w:rFonts w:ascii="等线 Light" w:eastAsia="等线 Light" w:hAnsi="等线 Light" w:cs="等线 Light"/>
          <w:sz w:val="22"/>
          <w:szCs w:val="22"/>
        </w:rPr>
      </w:pPr>
      <w:r>
        <w:rPr>
          <w:rFonts w:ascii="等线 Light" w:eastAsia="等线 Light" w:hAnsi="等线 Light" w:cs="等线 Light"/>
          <w:sz w:val="22"/>
          <w:szCs w:val="22"/>
        </w:rPr>
        <w:t>[Whaley, 1982] Barton Whaley. Toward a general theory of deception. The Journal of Strategic Studies, 5(1):178</w:t>
      </w:r>
      <w:r>
        <w:rPr>
          <w:rFonts w:ascii="等线 Light" w:eastAsia="等线 Light" w:hAnsi="等线 Light" w:cs="等线 Light"/>
          <w:sz w:val="22"/>
          <w:szCs w:val="22"/>
        </w:rPr>
        <w:t xml:space="preserve">–192, 1982. </w:t>
      </w:r>
    </w:p>
    <w:p w14:paraId="44E24953" w14:textId="77777777" w:rsidR="00A27FCB" w:rsidRDefault="00D63F2D">
      <w:pPr>
        <w:spacing w:before="360"/>
      </w:pPr>
      <w:r>
        <w:rPr>
          <w:rFonts w:ascii="等线 Light" w:eastAsia="等线 Light" w:hAnsi="等线 Light" w:cs="等线 Light"/>
          <w:sz w:val="22"/>
          <w:szCs w:val="22"/>
        </w:rPr>
        <w:t xml:space="preserve">[Ziebart et al., 2008] Brian D Ziebart, Andrew Maas, J </w:t>
      </w:r>
      <w:r>
        <w:rPr>
          <w:rFonts w:ascii="等线 Light" w:eastAsia="等线 Light" w:hAnsi="等线 Light" w:cs="等线 Light"/>
          <w:sz w:val="22"/>
          <w:szCs w:val="22"/>
        </w:rPr>
        <w:t>Andrew Bagnell, and Anind K Dey. Maximum entropy inverse reinforcement learning. In Proceedings of AAAI</w:t>
      </w:r>
      <w:r>
        <w:rPr>
          <w:rFonts w:ascii="等线 Light" w:eastAsia="等线 Light" w:hAnsi="等线 Light" w:cs="等线 Light"/>
          <w:sz w:val="22"/>
          <w:szCs w:val="22"/>
        </w:rPr>
        <w:t>’</w:t>
      </w:r>
      <w:r>
        <w:rPr>
          <w:rFonts w:ascii="等线 Light" w:eastAsia="等线 Light" w:hAnsi="等线 Light" w:cs="等线 Light"/>
          <w:sz w:val="22"/>
          <w:szCs w:val="22"/>
          <w:lang w:val="fr-FR"/>
        </w:rPr>
        <w:t>08, volume 3, pages 1433</w:t>
      </w:r>
      <w:r>
        <w:rPr>
          <w:rFonts w:ascii="等线 Light" w:eastAsia="等线 Light" w:hAnsi="等线 Light" w:cs="等线 Light"/>
          <w:sz w:val="22"/>
          <w:szCs w:val="22"/>
        </w:rPr>
        <w:t>–1438, 2008.</w:t>
      </w:r>
    </w:p>
    <w:sectPr w:rsidR="00A27FCB">
      <w:type w:val="continuous"/>
      <w:pgSz w:w="11900" w:h="16840"/>
      <w:pgMar w:top="1134" w:right="1134" w:bottom="1134" w:left="1134" w:header="709" w:footer="850" w:gutter="0"/>
      <w:cols w:num="2"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Timothy Miller" w:date="2020-06-16T06:08:00Z" w:initials="">
    <w:p w14:paraId="5C3A2D14" w14:textId="77777777" w:rsidR="00A27FCB" w:rsidRDefault="00D63F2D">
      <w:pPr>
        <w:pStyle w:val="a6"/>
      </w:pPr>
      <w:r>
        <w:rPr>
          <w:rStyle w:val="ab"/>
        </w:rPr>
        <w:annotationRef/>
      </w:r>
    </w:p>
  </w:comment>
  <w:comment w:id="9" w:author="Timothy Miller" w:date="2020-06-16T06:12:00Z" w:initials="">
    <w:p w14:paraId="3EE0304F" w14:textId="77777777" w:rsidR="00A27FCB" w:rsidRDefault="00A27FCB">
      <w:pPr>
        <w:pStyle w:val="a6"/>
      </w:pPr>
    </w:p>
    <w:p w14:paraId="39AA0A96" w14:textId="77777777" w:rsidR="00A27FCB" w:rsidRDefault="00D63F2D">
      <w:pPr>
        <w:pStyle w:val="a6"/>
      </w:pPr>
      <w:r>
        <w:rPr>
          <w:rFonts w:eastAsia="Arial Unicode MS" w:cs="Arial Unicode MS"/>
        </w:rPr>
        <w:t>Not sure this is the right word. It can be deleted and the sentence still makes sense</w:t>
      </w:r>
    </w:p>
  </w:comment>
  <w:comment w:id="12" w:author="Timothy Miller" w:date="2020-06-16T06:13:00Z" w:initials="">
    <w:p w14:paraId="4B64E5B2" w14:textId="77777777" w:rsidR="00A27FCB" w:rsidRDefault="00A27FCB">
      <w:pPr>
        <w:pStyle w:val="a6"/>
      </w:pPr>
    </w:p>
    <w:p w14:paraId="78CCC942" w14:textId="77777777" w:rsidR="00A27FCB" w:rsidRDefault="00D63F2D">
      <w:pPr>
        <w:pStyle w:val="a6"/>
      </w:pPr>
      <w:r>
        <w:rPr>
          <w:rFonts w:eastAsia="Arial Unicode MS" w:cs="Arial Unicode MS"/>
        </w:rPr>
        <w:t>"path planning"</w:t>
      </w:r>
    </w:p>
  </w:comment>
  <w:comment w:id="15" w:author="Timothy Miller" w:date="2020-06-16T06:14:00Z" w:initials="">
    <w:p w14:paraId="6351E2E2" w14:textId="77777777" w:rsidR="00A27FCB" w:rsidRDefault="00A27FCB">
      <w:pPr>
        <w:pStyle w:val="a6"/>
      </w:pPr>
    </w:p>
    <w:p w14:paraId="5779E652" w14:textId="77777777" w:rsidR="00A27FCB" w:rsidRDefault="00D63F2D">
      <w:pPr>
        <w:pStyle w:val="a6"/>
      </w:pPr>
      <w:r>
        <w:rPr>
          <w:rFonts w:eastAsia="Arial Unicode MS" w:cs="Arial Unicode MS"/>
        </w:rPr>
        <w:t>"other"</w:t>
      </w:r>
    </w:p>
  </w:comment>
  <w:comment w:id="17" w:author="Timothy Miller" w:date="2020-06-16T06:23:00Z" w:initials="">
    <w:p w14:paraId="7A85B90B" w14:textId="77777777" w:rsidR="00A27FCB" w:rsidRDefault="00A27FCB">
      <w:pPr>
        <w:pStyle w:val="a6"/>
      </w:pPr>
    </w:p>
    <w:p w14:paraId="7718D25B" w14:textId="77777777" w:rsidR="00A27FCB" w:rsidRDefault="00D63F2D">
      <w:pPr>
        <w:pStyle w:val="a6"/>
      </w:pPr>
      <w:r>
        <w:rPr>
          <w:rFonts w:eastAsia="Arial Unicode MS" w:cs="Arial Unicode MS"/>
        </w:rPr>
        <w:t>Planning and reasoning is just as general as learning. I would suggest saying that this requires a model of the problem, whereas model-free RL can be used with or without a model</w:t>
      </w:r>
    </w:p>
  </w:comment>
  <w:comment w:id="19" w:author="Timothy Miller" w:date="2020-06-16T06:25:00Z" w:initials="">
    <w:p w14:paraId="0E4AD48A" w14:textId="77777777" w:rsidR="00A27FCB" w:rsidRDefault="00A27FCB">
      <w:pPr>
        <w:pStyle w:val="a6"/>
      </w:pPr>
    </w:p>
    <w:p w14:paraId="67C85FC3" w14:textId="77777777" w:rsidR="00A27FCB" w:rsidRDefault="00D63F2D">
      <w:pPr>
        <w:pStyle w:val="a6"/>
      </w:pPr>
      <w:r>
        <w:rPr>
          <w:rFonts w:eastAsia="Arial Unicode MS" w:cs="Arial Unicode MS"/>
        </w:rPr>
        <w:t>Use Sutton and Barto as the referenece for model-free RL</w:t>
      </w:r>
    </w:p>
  </w:comment>
  <w:comment w:id="23" w:author="Timothy Miller" w:date="2020-06-16T06:24:00Z" w:initials="">
    <w:p w14:paraId="0D0EAD6F" w14:textId="77777777" w:rsidR="00A27FCB" w:rsidRDefault="00A27FCB">
      <w:pPr>
        <w:pStyle w:val="a6"/>
      </w:pPr>
    </w:p>
    <w:p w14:paraId="07203CE4" w14:textId="77777777" w:rsidR="00A27FCB" w:rsidRDefault="00D63F2D">
      <w:pPr>
        <w:pStyle w:val="a6"/>
      </w:pPr>
      <w:r>
        <w:rPr>
          <w:rFonts w:eastAsia="Arial Unicode MS" w:cs="Arial Unicode MS"/>
        </w:rPr>
        <w:t>"2020"</w:t>
      </w:r>
    </w:p>
  </w:comment>
  <w:comment w:id="27" w:author="Timothy Miller" w:date="2020-06-16T06:26:00Z" w:initials="">
    <w:p w14:paraId="7ACCA7D4" w14:textId="77777777" w:rsidR="00A27FCB" w:rsidRDefault="00A27FCB">
      <w:pPr>
        <w:pStyle w:val="a6"/>
      </w:pPr>
    </w:p>
    <w:p w14:paraId="184F6847" w14:textId="77777777" w:rsidR="00A27FCB" w:rsidRDefault="00D63F2D">
      <w:pPr>
        <w:pStyle w:val="a6"/>
      </w:pPr>
      <w:r>
        <w:rPr>
          <w:rFonts w:eastAsia="Arial Unicode MS" w:cs="Arial Unicode MS"/>
        </w:rPr>
        <w:t>Addthe reference to the reference list as the end and then cite it here</w:t>
      </w:r>
    </w:p>
  </w:comment>
  <w:comment w:id="31" w:author="Timothy Miller" w:date="2020-06-16T06:14:00Z" w:initials="">
    <w:p w14:paraId="396033CD" w14:textId="77777777" w:rsidR="00A27FCB" w:rsidRDefault="00D63F2D">
      <w:pPr>
        <w:pStyle w:val="a6"/>
      </w:pPr>
      <w:r>
        <w:rPr>
          <w:rStyle w:val="ab"/>
        </w:rPr>
        <w:annotationRef/>
      </w:r>
    </w:p>
  </w:comment>
  <w:comment w:id="33" w:author="Timothy Miller" w:date="2020-06-16T06:16:00Z" w:initials="">
    <w:p w14:paraId="3AB0084E" w14:textId="77777777" w:rsidR="00A27FCB" w:rsidRDefault="00A27FCB">
      <w:pPr>
        <w:pStyle w:val="a6"/>
      </w:pPr>
    </w:p>
    <w:p w14:paraId="0E3B6118" w14:textId="77777777" w:rsidR="00A27FCB" w:rsidRDefault="00D63F2D">
      <w:pPr>
        <w:pStyle w:val="a6"/>
      </w:pPr>
      <w:r>
        <w:rPr>
          <w:rFonts w:eastAsia="Arial Unicode MS" w:cs="Arial Unicode MS"/>
        </w:rPr>
        <w:t>"we focus on dissimulation" -- using active voice "we do this" rather than passive voice "this is done" is easier for a reader to follow</w:t>
      </w:r>
    </w:p>
  </w:comment>
  <w:comment w:id="36" w:author="Timothy Miller" w:date="2020-06-16T06:27:00Z" w:initials="">
    <w:p w14:paraId="17089782" w14:textId="77777777" w:rsidR="00A27FCB" w:rsidRDefault="00A27FCB">
      <w:pPr>
        <w:pStyle w:val="a6"/>
      </w:pPr>
    </w:p>
    <w:p w14:paraId="3FA91C23" w14:textId="77777777" w:rsidR="00A27FCB" w:rsidRDefault="00D63F2D">
      <w:pPr>
        <w:pStyle w:val="a6"/>
      </w:pPr>
      <w:r>
        <w:rPr>
          <w:rFonts w:eastAsia="Arial Unicode MS" w:cs="Arial Unicode MS"/>
        </w:rPr>
        <w:t>As with the Yue paper, add this to the refre</w:t>
      </w:r>
      <w:r>
        <w:rPr>
          <w:rFonts w:eastAsia="Arial Unicode MS" w:cs="Arial Unicode MS"/>
        </w:rPr>
        <w:t>nce list and cite it here.</w:t>
      </w:r>
    </w:p>
  </w:comment>
  <w:comment w:id="38" w:author="Timothy Miller" w:date="2020-06-16T06:28:00Z" w:initials="">
    <w:p w14:paraId="55A9303F" w14:textId="77777777" w:rsidR="00A27FCB" w:rsidRDefault="00A27FCB">
      <w:pPr>
        <w:pStyle w:val="a6"/>
      </w:pPr>
    </w:p>
    <w:p w14:paraId="56ACD04E" w14:textId="77777777" w:rsidR="00A27FCB" w:rsidRDefault="00D63F2D">
      <w:pPr>
        <w:pStyle w:val="a6"/>
      </w:pPr>
      <w:r>
        <w:rPr>
          <w:rFonts w:eastAsia="Arial Unicode MS" w:cs="Arial Unicode MS"/>
        </w:rPr>
        <w:t>It should just be "et al.", which is Latin for "and others". So, "and et al." would be "and and others" :)</w:t>
      </w:r>
    </w:p>
  </w:comment>
  <w:comment w:id="40" w:author="Timothy Miller" w:date="2020-06-16T06:28:00Z" w:initials="">
    <w:p w14:paraId="3EC01DFF" w14:textId="77777777" w:rsidR="00A27FCB" w:rsidRDefault="00A27FCB">
      <w:pPr>
        <w:pStyle w:val="a6"/>
      </w:pPr>
    </w:p>
    <w:p w14:paraId="6B4B9B6C" w14:textId="77777777" w:rsidR="00A27FCB" w:rsidRDefault="00D63F2D">
      <w:pPr>
        <w:pStyle w:val="a6"/>
      </w:pPr>
      <w:r>
        <w:rPr>
          <w:rFonts w:eastAsia="Arial Unicode MS" w:cs="Arial Unicode MS"/>
        </w:rPr>
        <w:t>"offers"</w:t>
      </w:r>
    </w:p>
  </w:comment>
  <w:comment w:id="43" w:author="Timothy Miller" w:date="2020-06-16T06:30:00Z" w:initials="">
    <w:p w14:paraId="4E966BA1" w14:textId="77777777" w:rsidR="00A27FCB" w:rsidRDefault="00A27FCB">
      <w:pPr>
        <w:pStyle w:val="a6"/>
      </w:pPr>
    </w:p>
    <w:p w14:paraId="7BABE0D1" w14:textId="77777777" w:rsidR="00A27FCB" w:rsidRDefault="00D63F2D">
      <w:pPr>
        <w:pStyle w:val="a6"/>
      </w:pPr>
      <w:r>
        <w:rPr>
          <w:rFonts w:eastAsia="Arial Unicode MS" w:cs="Arial Unicode MS"/>
        </w:rPr>
        <w:t>This is a great example!</w:t>
      </w:r>
    </w:p>
  </w:comment>
  <w:comment w:id="44" w:author="Timothy Miller" w:date="2020-06-16T06:30:00Z" w:initials="">
    <w:p w14:paraId="0BDCB042" w14:textId="77777777" w:rsidR="00A27FCB" w:rsidRDefault="00A27FCB">
      <w:pPr>
        <w:pStyle w:val="a6"/>
      </w:pPr>
    </w:p>
    <w:p w14:paraId="2C62910B" w14:textId="77777777" w:rsidR="00A27FCB" w:rsidRDefault="00D63F2D">
      <w:pPr>
        <w:pStyle w:val="a6"/>
      </w:pPr>
      <w:r>
        <w:rPr>
          <w:rFonts w:eastAsia="Arial Unicode MS" w:cs="Arial Unicode MS"/>
        </w:rPr>
        <w:t>Cite this properly: "Masters and Sardina (2017)"</w:t>
      </w:r>
    </w:p>
  </w:comment>
  <w:comment w:id="47" w:author="Timothy Miller" w:date="2020-06-16T06:32:00Z" w:initials="">
    <w:p w14:paraId="5C632E42" w14:textId="77777777" w:rsidR="00A27FCB" w:rsidRDefault="00A27FCB">
      <w:pPr>
        <w:pStyle w:val="a6"/>
      </w:pPr>
    </w:p>
    <w:p w14:paraId="63F27CF4" w14:textId="77777777" w:rsidR="00A27FCB" w:rsidRDefault="00D63F2D">
      <w:pPr>
        <w:pStyle w:val="a6"/>
      </w:pPr>
      <w:r>
        <w:rPr>
          <w:rFonts w:eastAsia="Arial Unicode MS" w:cs="Arial Unicode MS"/>
        </w:rPr>
        <w:t>"path"</w:t>
      </w:r>
    </w:p>
  </w:comment>
  <w:comment w:id="49" w:author="Timothy Miller" w:date="2020-06-16T06:32:00Z" w:initials="">
    <w:p w14:paraId="68B09AD1" w14:textId="77777777" w:rsidR="00A27FCB" w:rsidRDefault="00A27FCB">
      <w:pPr>
        <w:pStyle w:val="a6"/>
      </w:pPr>
    </w:p>
    <w:p w14:paraId="5A303FA2" w14:textId="77777777" w:rsidR="00A27FCB" w:rsidRDefault="00D63F2D">
      <w:pPr>
        <w:pStyle w:val="a6"/>
      </w:pPr>
      <w:r>
        <w:rPr>
          <w:rFonts w:eastAsia="Arial Unicode MS" w:cs="Arial Unicode MS"/>
        </w:rPr>
        <w:t xml:space="preserve">"proportion" I </w:t>
      </w:r>
      <w:r>
        <w:rPr>
          <w:rFonts w:eastAsia="Arial Unicode MS" w:cs="Arial Unicode MS"/>
        </w:rPr>
        <w:t>think?</w:t>
      </w:r>
    </w:p>
  </w:comment>
  <w:comment w:id="52" w:author="Timothy Miller" w:date="2020-06-16T06:32:00Z" w:initials="">
    <w:p w14:paraId="0805FF6C" w14:textId="77777777" w:rsidR="00A27FCB" w:rsidRDefault="00A27FCB">
      <w:pPr>
        <w:pStyle w:val="a6"/>
      </w:pPr>
    </w:p>
    <w:p w14:paraId="69249658" w14:textId="77777777" w:rsidR="00A27FCB" w:rsidRDefault="00D63F2D">
      <w:pPr>
        <w:pStyle w:val="a6"/>
      </w:pPr>
      <w:r>
        <w:rPr>
          <w:rFonts w:eastAsia="Arial Unicode MS" w:cs="Arial Unicode MS"/>
        </w:rPr>
        <w:t>Typo</w:t>
      </w:r>
    </w:p>
  </w:comment>
  <w:comment w:id="55" w:author="Timothy Miller" w:date="2020-06-16T06:33:00Z" w:initials="">
    <w:p w14:paraId="3BA88C14" w14:textId="77777777" w:rsidR="00A27FCB" w:rsidRDefault="00A27FCB">
      <w:pPr>
        <w:pStyle w:val="a6"/>
      </w:pPr>
    </w:p>
    <w:p w14:paraId="4C12BA80" w14:textId="77777777" w:rsidR="00A27FCB" w:rsidRDefault="00D63F2D">
      <w:pPr>
        <w:pStyle w:val="a6"/>
      </w:pPr>
      <w:r>
        <w:rPr>
          <w:rFonts w:eastAsia="Arial Unicode MS" w:cs="Arial Unicode MS"/>
        </w:rPr>
        <w:t>"all goals"</w:t>
      </w:r>
    </w:p>
  </w:comment>
  <w:comment w:id="58" w:author="Timothy Miller" w:date="2020-06-16T06:33:00Z" w:initials="">
    <w:p w14:paraId="0589952C" w14:textId="77777777" w:rsidR="00A27FCB" w:rsidRDefault="00A27FCB">
      <w:pPr>
        <w:pStyle w:val="a6"/>
      </w:pPr>
    </w:p>
    <w:p w14:paraId="0A2C7634" w14:textId="77777777" w:rsidR="00A27FCB" w:rsidRDefault="00D63F2D">
      <w:pPr>
        <w:pStyle w:val="a6"/>
      </w:pPr>
      <w:r>
        <w:rPr>
          <w:rFonts w:eastAsia="Arial Unicode MS" w:cs="Arial Unicode MS"/>
        </w:rPr>
        <w:t>Typo</w:t>
      </w:r>
    </w:p>
  </w:comment>
  <w:comment w:id="67" w:author="Timothy Miller" w:date="2020-06-16T06:35:00Z" w:initials="">
    <w:p w14:paraId="66BF6BBA" w14:textId="77777777" w:rsidR="00A27FCB" w:rsidRDefault="00A27FCB">
      <w:pPr>
        <w:pStyle w:val="a6"/>
      </w:pPr>
    </w:p>
    <w:p w14:paraId="5894994F" w14:textId="77777777" w:rsidR="00A27FCB" w:rsidRDefault="00D63F2D">
      <w:pPr>
        <w:pStyle w:val="a6"/>
      </w:pPr>
      <w:r>
        <w:rPr>
          <w:rFonts w:eastAsia="Arial Unicode MS" w:cs="Arial Unicode MS"/>
        </w:rPr>
        <w:t>Year for this is 2020</w:t>
      </w:r>
    </w:p>
  </w:comment>
  <w:comment w:id="69" w:author="Timothy Miller" w:date="2020-06-16T06:36:00Z" w:initials="">
    <w:p w14:paraId="57CA4443" w14:textId="77777777" w:rsidR="00A27FCB" w:rsidRDefault="00A27FCB">
      <w:pPr>
        <w:pStyle w:val="a6"/>
      </w:pPr>
    </w:p>
    <w:p w14:paraId="05A9B302" w14:textId="77777777" w:rsidR="00A27FCB" w:rsidRDefault="00D63F2D">
      <w:pPr>
        <w:pStyle w:val="a6"/>
      </w:pPr>
      <w:r>
        <w:rPr>
          <w:rFonts w:eastAsia="Arial Unicode MS" w:cs="Arial Unicode MS"/>
        </w:rPr>
        <w:t>Great overview!</w:t>
      </w:r>
    </w:p>
  </w:comment>
  <w:comment w:id="70" w:author="Timothy Miller" w:date="2020-06-16T06:36:00Z" w:initials="">
    <w:p w14:paraId="5A450015" w14:textId="77777777" w:rsidR="00A27FCB" w:rsidRDefault="00A27FCB">
      <w:pPr>
        <w:pStyle w:val="a6"/>
      </w:pPr>
    </w:p>
    <w:p w14:paraId="242113DA" w14:textId="77777777" w:rsidR="00A27FCB" w:rsidRDefault="00D63F2D">
      <w:pPr>
        <w:pStyle w:val="a6"/>
      </w:pPr>
      <w:r>
        <w:rPr>
          <w:rFonts w:eastAsia="Arial Unicode MS" w:cs="Arial Unicode MS"/>
        </w:rPr>
        <w:t>I don't follow this as the equation does not match the parameters. "O" is a paramter,, but it is not used. Neither s nor s' are parameter</w:t>
      </w:r>
    </w:p>
  </w:comment>
  <w:comment w:id="71" w:author="Timothy Miller" w:date="2020-06-16T06:41:00Z" w:initials="">
    <w:p w14:paraId="24034D17" w14:textId="77777777" w:rsidR="00A27FCB" w:rsidRDefault="00A27FCB">
      <w:pPr>
        <w:pStyle w:val="a6"/>
      </w:pPr>
    </w:p>
    <w:p w14:paraId="2DB13C5B" w14:textId="77777777" w:rsidR="00A27FCB" w:rsidRDefault="00D63F2D">
      <w:pPr>
        <w:pStyle w:val="a6"/>
      </w:pPr>
      <w:r>
        <w:rPr>
          <w:rFonts w:eastAsia="Arial Unicode MS" w:cs="Arial Unicode MS"/>
        </w:rPr>
        <w:t>"value"</w:t>
      </w:r>
    </w:p>
  </w:comment>
  <w:comment w:id="75" w:author="Timothy Miller" w:date="2020-06-16T06:43:00Z" w:initials="">
    <w:p w14:paraId="0365301A" w14:textId="77777777" w:rsidR="00A27FCB" w:rsidRDefault="00A27FCB">
      <w:pPr>
        <w:pStyle w:val="a6"/>
      </w:pPr>
    </w:p>
    <w:p w14:paraId="5BF2FC08" w14:textId="77777777" w:rsidR="00A27FCB" w:rsidRDefault="00D63F2D">
      <w:pPr>
        <w:pStyle w:val="a6"/>
      </w:pPr>
      <w:r>
        <w:rPr>
          <w:rFonts w:eastAsia="Arial Unicode MS" w:cs="Arial Unicode MS"/>
        </w:rPr>
        <w:t xml:space="preserve">From this, I cannot figure out how </w:t>
      </w:r>
      <w:r>
        <w:rPr>
          <w:rFonts w:eastAsia="Arial Unicode MS" w:cs="Arial Unicode MS"/>
        </w:rPr>
        <w:t>all reward functions are compiled into Q. What is the equivalent of the 'Bellman equation' for this?</w:t>
      </w:r>
    </w:p>
  </w:comment>
  <w:comment w:id="77" w:author="Timothy Miller" w:date="2020-06-16T06:45:00Z" w:initials="">
    <w:p w14:paraId="13BBADA7" w14:textId="77777777" w:rsidR="00A27FCB" w:rsidRDefault="00A27FCB">
      <w:pPr>
        <w:pStyle w:val="a6"/>
      </w:pPr>
    </w:p>
    <w:p w14:paraId="2201A4FB" w14:textId="77777777" w:rsidR="00A27FCB" w:rsidRDefault="00D63F2D">
      <w:pPr>
        <w:pStyle w:val="a6"/>
      </w:pPr>
      <w:r>
        <w:rPr>
          <w:rFonts w:eastAsia="Arial Unicode MS" w:cs="Arial Unicode MS"/>
        </w:rPr>
        <w:t>"that"</w:t>
      </w:r>
    </w:p>
  </w:comment>
  <w:comment w:id="81" w:author="Timothy Miller" w:date="2020-06-16T06:46:00Z" w:initials="">
    <w:p w14:paraId="3422E556" w14:textId="77777777" w:rsidR="00A27FCB" w:rsidRDefault="00A27FCB">
      <w:pPr>
        <w:pStyle w:val="a6"/>
      </w:pPr>
    </w:p>
    <w:p w14:paraId="39C4D7E7" w14:textId="77777777" w:rsidR="00A27FCB" w:rsidRDefault="00D63F2D">
      <w:pPr>
        <w:pStyle w:val="a6"/>
      </w:pPr>
      <w:r>
        <w:rPr>
          <w:rFonts w:eastAsia="Arial Unicode MS" w:cs="Arial Unicode MS"/>
        </w:rPr>
        <w:t>These are nice examples!</w:t>
      </w:r>
    </w:p>
  </w:comment>
  <w:comment w:id="82" w:author="Timothy Miller" w:date="2020-06-16T06:47:00Z" w:initials="">
    <w:p w14:paraId="4F9B9395" w14:textId="77777777" w:rsidR="00A27FCB" w:rsidRDefault="00A27FCB">
      <w:pPr>
        <w:pStyle w:val="a6"/>
      </w:pPr>
    </w:p>
    <w:p w14:paraId="1E798CBA" w14:textId="77777777" w:rsidR="00A27FCB" w:rsidRDefault="00D63F2D">
      <w:pPr>
        <w:pStyle w:val="a6"/>
      </w:pPr>
      <w:r>
        <w:rPr>
          <w:rFonts w:eastAsia="Arial Unicode MS" w:cs="Arial Unicode MS"/>
        </w:rPr>
        <w:t>This section is great -- very clear and easy to follow</w:t>
      </w:r>
    </w:p>
  </w:comment>
  <w:comment w:id="84" w:author="Timothy Miller" w:date="2020-06-16T06:47:00Z" w:initials="">
    <w:p w14:paraId="38188DFE" w14:textId="77777777" w:rsidR="00A27FCB" w:rsidRDefault="00A27FCB">
      <w:pPr>
        <w:pStyle w:val="a6"/>
      </w:pPr>
    </w:p>
    <w:p w14:paraId="210C1B9F" w14:textId="77777777" w:rsidR="00A27FCB" w:rsidRDefault="00D63F2D">
      <w:pPr>
        <w:pStyle w:val="a6"/>
      </w:pPr>
      <w:r>
        <w:rPr>
          <w:rFonts w:eastAsia="Arial Unicode MS" w:cs="Arial Unicode MS"/>
        </w:rPr>
        <w:t xml:space="preserve">This is somewhat true, however, if the real goal is 0.3 and say </w:t>
      </w:r>
      <w:r>
        <w:rPr>
          <w:rFonts w:eastAsia="Arial Unicode MS" w:cs="Arial Unicode MS"/>
        </w:rPr>
        <w:t>10 other goals are .07 each, this also reveals the real goal; even though is it not 0.5</w:t>
      </w:r>
    </w:p>
  </w:comment>
  <w:comment w:id="85" w:author="Timothy Miller" w:date="2020-06-16T06:49:00Z" w:initials="">
    <w:p w14:paraId="688C6E23" w14:textId="77777777" w:rsidR="00A27FCB" w:rsidRDefault="00A27FCB">
      <w:pPr>
        <w:pStyle w:val="a6"/>
      </w:pPr>
    </w:p>
    <w:p w14:paraId="6E6A2A93" w14:textId="77777777" w:rsidR="00A27FCB" w:rsidRDefault="00D63F2D">
      <w:pPr>
        <w:pStyle w:val="a6"/>
      </w:pPr>
      <w:r>
        <w:rPr>
          <w:rFonts w:eastAsia="Arial Unicode MS" w:cs="Arial Unicode MS"/>
        </w:rPr>
        <w:t xml:space="preserve">I would suggestthat you give names to the metrics. Saying "first metric" means the reader has to remember the order of the metrics, whereas giving them </w:t>
      </w:r>
      <w:r>
        <w:rPr>
          <w:rFonts w:eastAsia="Arial Unicode MS" w:cs="Arial Unicode MS"/>
        </w:rPr>
        <w:t>meaningful names helps</w:t>
      </w:r>
    </w:p>
  </w:comment>
  <w:comment w:id="86" w:author="Timothy Miller" w:date="2020-06-16T06:50:00Z" w:initials="">
    <w:p w14:paraId="79F03EE3" w14:textId="77777777" w:rsidR="00A27FCB" w:rsidRDefault="00A27FCB">
      <w:pPr>
        <w:pStyle w:val="a6"/>
      </w:pPr>
    </w:p>
    <w:p w14:paraId="10A9837A" w14:textId="77777777" w:rsidR="00A27FCB" w:rsidRDefault="00D63F2D">
      <w:pPr>
        <w:pStyle w:val="a6"/>
      </w:pPr>
      <w:r>
        <w:rPr>
          <w:rFonts w:eastAsia="Arial Unicode MS" w:cs="Arial Unicode MS"/>
        </w:rPr>
        <w:t>Use "shows" or "demonstrates". Experimental evidence can never be considered proof because there may be scenarions in which we see the opposite result</w:t>
      </w:r>
    </w:p>
  </w:comment>
  <w:comment w:id="87" w:author="Timothy Miller" w:date="2020-06-16T06:51:00Z" w:initials="">
    <w:p w14:paraId="5225A048" w14:textId="77777777" w:rsidR="00A27FCB" w:rsidRDefault="00A27FCB">
      <w:pPr>
        <w:pStyle w:val="a6"/>
      </w:pPr>
    </w:p>
    <w:p w14:paraId="0882D682" w14:textId="77777777" w:rsidR="00A27FCB" w:rsidRDefault="00D63F2D">
      <w:pPr>
        <w:pStyle w:val="a6"/>
      </w:pPr>
      <w:r>
        <w:rPr>
          <w:rFonts w:eastAsia="Arial Unicode MS" w:cs="Arial Unicode MS"/>
        </w:rPr>
        <w:t>It seems that most of these references are not cited in the report, and some pap</w:t>
      </w:r>
      <w:r>
        <w:rPr>
          <w:rFonts w:eastAsia="Arial Unicode MS" w:cs="Arial Unicode MS"/>
        </w:rPr>
        <w:t>ers cited in the report are not in the references. The reference section should be a list of the papers cited in the paper. So, add Yue et al., and Anderson et al.; perhap others that I missed.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3A2D14" w15:done="0"/>
  <w15:commentEx w15:paraId="39AA0A96" w15:done="0"/>
  <w15:commentEx w15:paraId="78CCC942" w15:done="0"/>
  <w15:commentEx w15:paraId="5779E652" w15:done="0"/>
  <w15:commentEx w15:paraId="7718D25B" w15:done="0"/>
  <w15:commentEx w15:paraId="67C85FC3" w15:done="0"/>
  <w15:commentEx w15:paraId="07203CE4" w15:done="0"/>
  <w15:commentEx w15:paraId="184F6847" w15:done="0"/>
  <w15:commentEx w15:paraId="396033CD" w15:done="0"/>
  <w15:commentEx w15:paraId="0E3B6118" w15:done="0"/>
  <w15:commentEx w15:paraId="3FA91C23" w15:done="0"/>
  <w15:commentEx w15:paraId="56ACD04E" w15:done="0"/>
  <w15:commentEx w15:paraId="6B4B9B6C" w15:done="0"/>
  <w15:commentEx w15:paraId="7BABE0D1" w15:done="0"/>
  <w15:commentEx w15:paraId="2C62910B" w15:done="0"/>
  <w15:commentEx w15:paraId="63F27CF4" w15:done="0"/>
  <w15:commentEx w15:paraId="5A303FA2" w15:done="0"/>
  <w15:commentEx w15:paraId="69249658" w15:done="0"/>
  <w15:commentEx w15:paraId="4C12BA80" w15:done="0"/>
  <w15:commentEx w15:paraId="0A2C7634" w15:done="0"/>
  <w15:commentEx w15:paraId="5894994F" w15:done="0"/>
  <w15:commentEx w15:paraId="05A9B302" w15:done="0"/>
  <w15:commentEx w15:paraId="242113DA" w15:done="0"/>
  <w15:commentEx w15:paraId="2DB13C5B" w15:done="0"/>
  <w15:commentEx w15:paraId="5BF2FC08" w15:done="0"/>
  <w15:commentEx w15:paraId="2201A4FB" w15:done="0"/>
  <w15:commentEx w15:paraId="39C4D7E7" w15:done="0"/>
  <w15:commentEx w15:paraId="1E798CBA" w15:done="0"/>
  <w15:commentEx w15:paraId="210C1B9F" w15:done="0"/>
  <w15:commentEx w15:paraId="6E6A2A93" w15:done="0"/>
  <w15:commentEx w15:paraId="10A9837A" w15:done="0"/>
  <w15:commentEx w15:paraId="0882D6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3A2D14" w16cid:durableId="229524B0"/>
  <w16cid:commentId w16cid:paraId="39AA0A96" w16cid:durableId="229524B1"/>
  <w16cid:commentId w16cid:paraId="78CCC942" w16cid:durableId="229524B2"/>
  <w16cid:commentId w16cid:paraId="5779E652" w16cid:durableId="229524B3"/>
  <w16cid:commentId w16cid:paraId="7718D25B" w16cid:durableId="229524B4"/>
  <w16cid:commentId w16cid:paraId="67C85FC3" w16cid:durableId="229524B5"/>
  <w16cid:commentId w16cid:paraId="07203CE4" w16cid:durableId="229524B6"/>
  <w16cid:commentId w16cid:paraId="184F6847" w16cid:durableId="229524B7"/>
  <w16cid:commentId w16cid:paraId="396033CD" w16cid:durableId="229524B8"/>
  <w16cid:commentId w16cid:paraId="0E3B6118" w16cid:durableId="229524B9"/>
  <w16cid:commentId w16cid:paraId="3FA91C23" w16cid:durableId="229524BA"/>
  <w16cid:commentId w16cid:paraId="56ACD04E" w16cid:durableId="229524BB"/>
  <w16cid:commentId w16cid:paraId="6B4B9B6C" w16cid:durableId="229524BC"/>
  <w16cid:commentId w16cid:paraId="7BABE0D1" w16cid:durableId="229524BD"/>
  <w16cid:commentId w16cid:paraId="2C62910B" w16cid:durableId="229524BE"/>
  <w16cid:commentId w16cid:paraId="63F27CF4" w16cid:durableId="229524BF"/>
  <w16cid:commentId w16cid:paraId="5A303FA2" w16cid:durableId="229524C0"/>
  <w16cid:commentId w16cid:paraId="69249658" w16cid:durableId="229524C1"/>
  <w16cid:commentId w16cid:paraId="4C12BA80" w16cid:durableId="229524C2"/>
  <w16cid:commentId w16cid:paraId="0A2C7634" w16cid:durableId="229524C3"/>
  <w16cid:commentId w16cid:paraId="5894994F" w16cid:durableId="229524C4"/>
  <w16cid:commentId w16cid:paraId="05A9B302" w16cid:durableId="229524C5"/>
  <w16cid:commentId w16cid:paraId="242113DA" w16cid:durableId="229524C6"/>
  <w16cid:commentId w16cid:paraId="2DB13C5B" w16cid:durableId="229524C7"/>
  <w16cid:commentId w16cid:paraId="5BF2FC08" w16cid:durableId="229524C8"/>
  <w16cid:commentId w16cid:paraId="2201A4FB" w16cid:durableId="229524C9"/>
  <w16cid:commentId w16cid:paraId="39C4D7E7" w16cid:durableId="229524CA"/>
  <w16cid:commentId w16cid:paraId="1E798CBA" w16cid:durableId="229524CB"/>
  <w16cid:commentId w16cid:paraId="210C1B9F" w16cid:durableId="229524CC"/>
  <w16cid:commentId w16cid:paraId="6E6A2A93" w16cid:durableId="229524CD"/>
  <w16cid:commentId w16cid:paraId="10A9837A" w16cid:durableId="229524CE"/>
  <w16cid:commentId w16cid:paraId="0882D682" w16cid:durableId="229524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7F0DE" w14:textId="77777777" w:rsidR="00D63F2D" w:rsidRDefault="00D63F2D">
      <w:r>
        <w:separator/>
      </w:r>
    </w:p>
  </w:endnote>
  <w:endnote w:type="continuationSeparator" w:id="0">
    <w:p w14:paraId="59400871" w14:textId="77777777" w:rsidR="00D63F2D" w:rsidRDefault="00D6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7DB0C" w14:textId="77777777" w:rsidR="00A27FCB" w:rsidRDefault="00A27FC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52045" w14:textId="77777777" w:rsidR="00D63F2D" w:rsidRDefault="00D63F2D">
      <w:r>
        <w:separator/>
      </w:r>
    </w:p>
  </w:footnote>
  <w:footnote w:type="continuationSeparator" w:id="0">
    <w:p w14:paraId="4AD6E6C9" w14:textId="77777777" w:rsidR="00D63F2D" w:rsidRDefault="00D63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4734F" w14:textId="77777777" w:rsidR="00A27FCB" w:rsidRDefault="00A27FCB">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0F17"/>
    <w:multiLevelType w:val="hybridMultilevel"/>
    <w:tmpl w:val="59D250A0"/>
    <w:numStyleLink w:val="2"/>
  </w:abstractNum>
  <w:abstractNum w:abstractNumId="1" w15:restartNumberingAfterBreak="0">
    <w:nsid w:val="26AB34A5"/>
    <w:multiLevelType w:val="hybridMultilevel"/>
    <w:tmpl w:val="C3701D08"/>
    <w:styleLink w:val="3"/>
    <w:lvl w:ilvl="0" w:tplc="FE20B9F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7361836">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13062B86">
      <w:start w:val="1"/>
      <w:numFmt w:val="lowerRoman"/>
      <w:lvlText w:val="%3."/>
      <w:lvlJc w:val="left"/>
      <w:pPr>
        <w:ind w:left="1260" w:hanging="530"/>
      </w:pPr>
      <w:rPr>
        <w:rFonts w:hAnsi="Arial Unicode MS"/>
        <w:caps w:val="0"/>
        <w:smallCaps w:val="0"/>
        <w:strike w:val="0"/>
        <w:dstrike w:val="0"/>
        <w:outline w:val="0"/>
        <w:emboss w:val="0"/>
        <w:imprint w:val="0"/>
        <w:spacing w:val="0"/>
        <w:w w:val="100"/>
        <w:kern w:val="0"/>
        <w:position w:val="0"/>
        <w:highlight w:val="none"/>
        <w:vertAlign w:val="baseline"/>
      </w:rPr>
    </w:lvl>
    <w:lvl w:ilvl="3" w:tplc="2A08DFFC">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4FEEC4AA">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4F248D00">
      <w:start w:val="1"/>
      <w:numFmt w:val="lowerRoman"/>
      <w:lvlText w:val="%6."/>
      <w:lvlJc w:val="left"/>
      <w:pPr>
        <w:ind w:left="2520" w:hanging="530"/>
      </w:pPr>
      <w:rPr>
        <w:rFonts w:hAnsi="Arial Unicode MS"/>
        <w:caps w:val="0"/>
        <w:smallCaps w:val="0"/>
        <w:strike w:val="0"/>
        <w:dstrike w:val="0"/>
        <w:outline w:val="0"/>
        <w:emboss w:val="0"/>
        <w:imprint w:val="0"/>
        <w:spacing w:val="0"/>
        <w:w w:val="100"/>
        <w:kern w:val="0"/>
        <w:position w:val="0"/>
        <w:highlight w:val="none"/>
        <w:vertAlign w:val="baseline"/>
      </w:rPr>
    </w:lvl>
    <w:lvl w:ilvl="6" w:tplc="B882FB1A">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BBCE6EF8">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A8C88C9C">
      <w:start w:val="1"/>
      <w:numFmt w:val="lowerRoman"/>
      <w:lvlText w:val="%9."/>
      <w:lvlJc w:val="left"/>
      <w:pPr>
        <w:ind w:left="3780" w:hanging="5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7441368"/>
    <w:multiLevelType w:val="hybridMultilevel"/>
    <w:tmpl w:val="4A527BC8"/>
    <w:styleLink w:val="1"/>
    <w:lvl w:ilvl="0" w:tplc="2F06829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EEA968E">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6576CEB8">
      <w:start w:val="1"/>
      <w:numFmt w:val="lowerRoman"/>
      <w:lvlText w:val="%3."/>
      <w:lvlJc w:val="left"/>
      <w:pPr>
        <w:ind w:left="1260" w:hanging="530"/>
      </w:pPr>
      <w:rPr>
        <w:rFonts w:hAnsi="Arial Unicode MS"/>
        <w:caps w:val="0"/>
        <w:smallCaps w:val="0"/>
        <w:strike w:val="0"/>
        <w:dstrike w:val="0"/>
        <w:outline w:val="0"/>
        <w:emboss w:val="0"/>
        <w:imprint w:val="0"/>
        <w:spacing w:val="0"/>
        <w:w w:val="100"/>
        <w:kern w:val="0"/>
        <w:position w:val="0"/>
        <w:highlight w:val="none"/>
        <w:vertAlign w:val="baseline"/>
      </w:rPr>
    </w:lvl>
    <w:lvl w:ilvl="3" w:tplc="0EFEA632">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43A8DD94">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01FEE520">
      <w:start w:val="1"/>
      <w:numFmt w:val="lowerRoman"/>
      <w:lvlText w:val="%6."/>
      <w:lvlJc w:val="left"/>
      <w:pPr>
        <w:ind w:left="2520" w:hanging="530"/>
      </w:pPr>
      <w:rPr>
        <w:rFonts w:hAnsi="Arial Unicode MS"/>
        <w:caps w:val="0"/>
        <w:smallCaps w:val="0"/>
        <w:strike w:val="0"/>
        <w:dstrike w:val="0"/>
        <w:outline w:val="0"/>
        <w:emboss w:val="0"/>
        <w:imprint w:val="0"/>
        <w:spacing w:val="0"/>
        <w:w w:val="100"/>
        <w:kern w:val="0"/>
        <w:position w:val="0"/>
        <w:highlight w:val="none"/>
        <w:vertAlign w:val="baseline"/>
      </w:rPr>
    </w:lvl>
    <w:lvl w:ilvl="6" w:tplc="978E9B46">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7C764DF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4F865178">
      <w:start w:val="1"/>
      <w:numFmt w:val="lowerRoman"/>
      <w:lvlText w:val="%9."/>
      <w:lvlJc w:val="left"/>
      <w:pPr>
        <w:ind w:left="3780" w:hanging="5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3707AF4"/>
    <w:multiLevelType w:val="hybridMultilevel"/>
    <w:tmpl w:val="59D250A0"/>
    <w:styleLink w:val="2"/>
    <w:lvl w:ilvl="0" w:tplc="A3847D2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C86977A">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96887B78">
      <w:start w:val="1"/>
      <w:numFmt w:val="lowerRoman"/>
      <w:lvlText w:val="%3."/>
      <w:lvlJc w:val="left"/>
      <w:pPr>
        <w:ind w:left="1260" w:hanging="530"/>
      </w:pPr>
      <w:rPr>
        <w:rFonts w:hAnsi="Arial Unicode MS"/>
        <w:caps w:val="0"/>
        <w:smallCaps w:val="0"/>
        <w:strike w:val="0"/>
        <w:dstrike w:val="0"/>
        <w:outline w:val="0"/>
        <w:emboss w:val="0"/>
        <w:imprint w:val="0"/>
        <w:spacing w:val="0"/>
        <w:w w:val="100"/>
        <w:kern w:val="0"/>
        <w:position w:val="0"/>
        <w:highlight w:val="none"/>
        <w:vertAlign w:val="baseline"/>
      </w:rPr>
    </w:lvl>
    <w:lvl w:ilvl="3" w:tplc="4704D1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28243F08">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8F2E4B72">
      <w:start w:val="1"/>
      <w:numFmt w:val="lowerRoman"/>
      <w:lvlText w:val="%6."/>
      <w:lvlJc w:val="left"/>
      <w:pPr>
        <w:ind w:left="2520" w:hanging="530"/>
      </w:pPr>
      <w:rPr>
        <w:rFonts w:hAnsi="Arial Unicode MS"/>
        <w:caps w:val="0"/>
        <w:smallCaps w:val="0"/>
        <w:strike w:val="0"/>
        <w:dstrike w:val="0"/>
        <w:outline w:val="0"/>
        <w:emboss w:val="0"/>
        <w:imprint w:val="0"/>
        <w:spacing w:val="0"/>
        <w:w w:val="100"/>
        <w:kern w:val="0"/>
        <w:position w:val="0"/>
        <w:highlight w:val="none"/>
        <w:vertAlign w:val="baseline"/>
      </w:rPr>
    </w:lvl>
    <w:lvl w:ilvl="6" w:tplc="E05473FC">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2DF44AD6">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62D62440">
      <w:start w:val="1"/>
      <w:numFmt w:val="lowerRoman"/>
      <w:lvlText w:val="%9."/>
      <w:lvlJc w:val="left"/>
      <w:pPr>
        <w:ind w:left="3780" w:hanging="5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25D5A9D"/>
    <w:multiLevelType w:val="hybridMultilevel"/>
    <w:tmpl w:val="4A527BC8"/>
    <w:numStyleLink w:val="1"/>
  </w:abstractNum>
  <w:abstractNum w:abstractNumId="5" w15:restartNumberingAfterBreak="0">
    <w:nsid w:val="799E689D"/>
    <w:multiLevelType w:val="hybridMultilevel"/>
    <w:tmpl w:val="C3701D08"/>
    <w:numStyleLink w:val="3"/>
  </w:abstractNum>
  <w:num w:numId="1">
    <w:abstractNumId w:val="2"/>
  </w:num>
  <w:num w:numId="2">
    <w:abstractNumId w:val="4"/>
  </w:num>
  <w:num w:numId="3">
    <w:abstractNumId w:val="3"/>
  </w:num>
  <w:num w:numId="4">
    <w:abstractNumId w:val="0"/>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mothy Miller">
    <w15:presenceInfo w15:providerId="AD" w15:userId="S::tmiller@unimelb.edu.au::92f9a0d9-564f-4817-a007-aa737ec86c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hideSpellingErrors/>
  <w:hideGrammaticalErrors/>
  <w:trackRevisions/>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FCB"/>
    <w:rsid w:val="00100AED"/>
    <w:rsid w:val="00A27FCB"/>
    <w:rsid w:val="00D63F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AA14072"/>
  <w15:docId w15:val="{3EBF3EE5-F748-454F-B87D-1E5B1B94F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5">
    <w:name w:val="默认 A"/>
    <w:rPr>
      <w:rFonts w:ascii="Helvetica Neue" w:hAnsi="Helvetica Neue" w:cs="Arial Unicode MS"/>
      <w:color w:val="000000"/>
      <w:sz w:val="22"/>
      <w:szCs w:val="22"/>
      <w:u w:color="000000"/>
      <w:lang w:val="zh-TW" w:eastAsia="zh-TW"/>
      <w14:textOutline w14:w="12700" w14:cap="flat" w14:cmpd="sng" w14:algn="ctr">
        <w14:noFill/>
        <w14:prstDash w14:val="solid"/>
        <w14:miter w14:lim="400000"/>
      </w14:textOutline>
    </w:rPr>
  </w:style>
  <w:style w:type="paragraph" w:customStyle="1" w:styleId="a6">
    <w:name w:val="默认"/>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styleId="a7">
    <w:name w:val="caption"/>
    <w:next w:val="a"/>
    <w:pPr>
      <w:widowControl w:val="0"/>
      <w:jc w:val="both"/>
    </w:pPr>
    <w:rPr>
      <w:rFonts w:ascii="等线 Light" w:eastAsia="等线 Light" w:hAnsi="等线 Light" w:cs="等线 Light"/>
      <w:color w:val="000000"/>
      <w:u w:color="000000"/>
      <w14:textOutline w14:w="12700" w14:cap="flat" w14:cmpd="sng" w14:algn="ctr">
        <w14:noFill/>
        <w14:prstDash w14:val="solid"/>
        <w14:miter w14:lim="400000"/>
      </w14:textOutline>
    </w:rPr>
  </w:style>
  <w:style w:type="paragraph" w:styleId="a8">
    <w:name w:val="List Paragraph"/>
    <w:pPr>
      <w:widowControl w:val="0"/>
      <w:ind w:firstLine="420"/>
      <w:jc w:val="both"/>
    </w:pPr>
    <w:rPr>
      <w:rFonts w:ascii="DengXian" w:eastAsia="DengXian" w:hAnsi="DengXian" w:cs="DengXian"/>
      <w:color w:val="000000"/>
      <w:kern w:val="2"/>
      <w:sz w:val="21"/>
      <w:szCs w:val="21"/>
      <w:u w:color="000000"/>
    </w:rPr>
  </w:style>
  <w:style w:type="numbering" w:customStyle="1" w:styleId="1">
    <w:name w:val="已导入的样式“1”"/>
    <w:pPr>
      <w:numPr>
        <w:numId w:val="1"/>
      </w:numPr>
    </w:pPr>
  </w:style>
  <w:style w:type="numbering" w:customStyle="1" w:styleId="2">
    <w:name w:val="已导入的样式“2”"/>
    <w:pPr>
      <w:numPr>
        <w:numId w:val="3"/>
      </w:numPr>
    </w:pPr>
  </w:style>
  <w:style w:type="numbering" w:customStyle="1" w:styleId="3">
    <w:name w:val="已导入的样式“3”"/>
    <w:pPr>
      <w:numPr>
        <w:numId w:val="5"/>
      </w:numPr>
    </w:pPr>
  </w:style>
  <w:style w:type="paragraph" w:styleId="a9">
    <w:name w:val="annotation text"/>
    <w:basedOn w:val="a"/>
    <w:link w:val="aa"/>
    <w:uiPriority w:val="99"/>
    <w:semiHidden/>
    <w:unhideWhenUsed/>
  </w:style>
  <w:style w:type="character" w:customStyle="1" w:styleId="aa">
    <w:name w:val="批注文字 字符"/>
    <w:basedOn w:val="a0"/>
    <w:link w:val="a9"/>
    <w:uiPriority w:val="99"/>
    <w:semiHidden/>
    <w:rPr>
      <w:rFonts w:cs="Arial Unicode MS"/>
      <w:color w:val="000000"/>
      <w:sz w:val="24"/>
      <w:szCs w:val="24"/>
      <w:u w:color="000000"/>
      <w14:textOutline w14:w="0" w14:cap="flat" w14:cmpd="sng" w14:algn="ctr">
        <w14:noFill/>
        <w14:prstDash w14:val="solid"/>
        <w14:bevel/>
      </w14:textOutline>
    </w:rPr>
  </w:style>
  <w:style w:type="character" w:styleId="ab">
    <w:name w:val="annotation reference"/>
    <w:basedOn w:val="a0"/>
    <w:uiPriority w:val="99"/>
    <w:semiHidden/>
    <w:unhideWhenUsed/>
    <w:rPr>
      <w:sz w:val="21"/>
      <w:szCs w:val="21"/>
    </w:rPr>
  </w:style>
  <w:style w:type="paragraph" w:styleId="ac">
    <w:name w:val="Balloon Text"/>
    <w:basedOn w:val="a"/>
    <w:link w:val="ad"/>
    <w:uiPriority w:val="99"/>
    <w:semiHidden/>
    <w:unhideWhenUsed/>
    <w:rsid w:val="00100AED"/>
    <w:rPr>
      <w:rFonts w:ascii="宋体" w:eastAsia="宋体"/>
      <w:sz w:val="18"/>
      <w:szCs w:val="18"/>
    </w:rPr>
  </w:style>
  <w:style w:type="character" w:customStyle="1" w:styleId="ad">
    <w:name w:val="批注框文本 字符"/>
    <w:basedOn w:val="a0"/>
    <w:link w:val="ac"/>
    <w:uiPriority w:val="99"/>
    <w:semiHidden/>
    <w:rsid w:val="00100AED"/>
    <w:rPr>
      <w:rFonts w:ascii="宋体" w:eastAsia="宋体" w:cs="Arial Unicode MS"/>
      <w:color w:val="000000"/>
      <w:sz w:val="18"/>
      <w:szCs w:val="18"/>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4.jpeg"/><Relationship Id="rId10" Type="http://schemas.microsoft.com/office/2011/relationships/commentsExtended" Target="commentsExtended.xml"/><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zh-CN"/>
  <c:roundedCorners val="0"/>
  <c:style val="2"/>
  <c:chart>
    <c:title>
      <c:tx>
        <c:rich>
          <a:bodyPr rot="0"/>
          <a:lstStyle/>
          <a:p>
            <a:pPr>
              <a:defRPr sz="1400" b="0" i="0" u="none" strike="noStrike">
                <a:solidFill>
                  <a:srgbClr val="595959"/>
                </a:solidFill>
                <a:latin typeface="等线"/>
              </a:defRPr>
            </a:pPr>
            <a:r>
              <a:rPr lang="es-ES" sz="1400" b="0" i="0" u="none" strike="noStrike">
                <a:solidFill>
                  <a:srgbClr val="595959"/>
                </a:solidFill>
                <a:latin typeface="等线"/>
              </a:rPr>
              <a:t>Cost Ratio</a:t>
            </a:r>
          </a:p>
        </c:rich>
      </c:tx>
      <c:layout>
        <c:manualLayout>
          <c:xMode val="edge"/>
          <c:yMode val="edge"/>
          <c:x val="0.333814"/>
          <c:y val="0"/>
          <c:w val="0.332372"/>
          <c:h val="0.20097799999999999"/>
        </c:manualLayout>
      </c:layout>
      <c:overlay val="1"/>
      <c:spPr>
        <a:noFill/>
        <a:effectLst/>
      </c:spPr>
    </c:title>
    <c:autoTitleDeleted val="0"/>
    <c:plotArea>
      <c:layout>
        <c:manualLayout>
          <c:layoutTarget val="inner"/>
          <c:xMode val="edge"/>
          <c:yMode val="edge"/>
          <c:x val="0.206015"/>
          <c:y val="0.20097799999999999"/>
          <c:w val="0.78898500000000005"/>
          <c:h val="0.56042199999999998"/>
        </c:manualLayout>
      </c:layout>
      <c:barChart>
        <c:barDir val="col"/>
        <c:grouping val="clustered"/>
        <c:varyColors val="0"/>
        <c:ser>
          <c:idx val="0"/>
          <c:order val="0"/>
          <c:tx>
            <c:strRef>
              <c:f>Sheet1!$A$2</c:f>
              <c:strCache>
                <c:ptCount val="1"/>
                <c:pt idx="0">
                  <c:v>Series1</c:v>
                </c:pt>
              </c:strCache>
            </c:strRef>
          </c:tx>
          <c:spPr>
            <a:solidFill>
              <a:srgbClr val="C00000"/>
            </a:solidFill>
            <a:ln w="9525" cap="flat">
              <a:solidFill>
                <a:srgbClr val="C00000"/>
              </a:solidFill>
              <a:prstDash val="solid"/>
              <a:round/>
            </a:ln>
            <a:effectLst/>
          </c:spPr>
          <c:invertIfNegative val="0"/>
          <c:dLbls>
            <c:numFmt formatCode="0.##" sourceLinked="0"/>
            <c:spPr>
              <a:noFill/>
              <a:ln>
                <a:noFill/>
              </a:ln>
              <a:effectLst/>
            </c:spPr>
            <c:txPr>
              <a:bodyPr/>
              <a:lstStyle/>
              <a:p>
                <a:pPr>
                  <a:defRPr sz="900" b="0" i="0" u="none" strike="noStrike">
                    <a:solidFill>
                      <a:srgbClr val="404040"/>
                    </a:solidFill>
                    <a:latin typeface="等线"/>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Sheet1!$B$1:$E$1</c:f>
              <c:strCache>
                <c:ptCount val="4"/>
                <c:pt idx="0">
                  <c:v>Dummy</c:v>
                </c:pt>
                <c:pt idx="1">
                  <c:v>Entropy</c:v>
                </c:pt>
                <c:pt idx="2">
                  <c:v>Heuristic</c:v>
                </c:pt>
                <c:pt idx="3">
                  <c:v>Orginal</c:v>
                </c:pt>
              </c:strCache>
            </c:strRef>
          </c:cat>
          <c:val>
            <c:numRef>
              <c:f>Sheet1!$B$2:$E$2</c:f>
              <c:numCache>
                <c:formatCode>General</c:formatCode>
                <c:ptCount val="4"/>
                <c:pt idx="0">
                  <c:v>1</c:v>
                </c:pt>
                <c:pt idx="1">
                  <c:v>1.514</c:v>
                </c:pt>
                <c:pt idx="2">
                  <c:v>1.252</c:v>
                </c:pt>
                <c:pt idx="3">
                  <c:v>1.53</c:v>
                </c:pt>
              </c:numCache>
            </c:numRef>
          </c:val>
          <c:extLst>
            <c:ext xmlns:c16="http://schemas.microsoft.com/office/drawing/2014/chart" uri="{C3380CC4-5D6E-409C-BE32-E72D297353CC}">
              <c16:uniqueId val="{00000000-F226-5147-B8BF-7A6BA53E68C3}"/>
            </c:ext>
          </c:extLst>
        </c:ser>
        <c:dLbls>
          <c:showLegendKey val="0"/>
          <c:showVal val="0"/>
          <c:showCatName val="0"/>
          <c:showSerName val="0"/>
          <c:showPercent val="0"/>
          <c:showBubbleSize val="0"/>
        </c:dLbls>
        <c:gapWidth val="219"/>
        <c:overlap val="-27"/>
        <c:axId val="2094734552"/>
        <c:axId val="2094734553"/>
      </c:barChart>
      <c:catAx>
        <c:axId val="2094734552"/>
        <c:scaling>
          <c:orientation val="minMax"/>
        </c:scaling>
        <c:delete val="0"/>
        <c:axPos val="b"/>
        <c:title>
          <c:tx>
            <c:rich>
              <a:bodyPr rot="0"/>
              <a:lstStyle/>
              <a:p>
                <a:pPr>
                  <a:defRPr sz="1000" b="0" i="0" u="none" strike="noStrike">
                    <a:solidFill>
                      <a:srgbClr val="595959"/>
                    </a:solidFill>
                    <a:latin typeface="等线"/>
                  </a:defRPr>
                </a:pPr>
                <a:r>
                  <a:rPr lang="es-ES" sz="1000" b="0" i="0" u="none" strike="noStrike">
                    <a:solidFill>
                      <a:srgbClr val="595959"/>
                    </a:solidFill>
                    <a:latin typeface="等线"/>
                  </a:rPr>
                  <a:t>Agent</a:t>
                </a:r>
              </a:p>
            </c:rich>
          </c:tx>
          <c:overlay val="1"/>
        </c:title>
        <c:numFmt formatCode="General" sourceLinked="0"/>
        <c:majorTickMark val="none"/>
        <c:minorTickMark val="none"/>
        <c:tickLblPos val="low"/>
        <c:spPr>
          <a:ln w="12700" cap="flat">
            <a:solidFill>
              <a:srgbClr val="D9D9D9"/>
            </a:solidFill>
            <a:prstDash val="solid"/>
            <a:round/>
          </a:ln>
        </c:spPr>
        <c:txPr>
          <a:bodyPr rot="0"/>
          <a:lstStyle/>
          <a:p>
            <a:pPr>
              <a:defRPr sz="900" b="0" i="0" u="none" strike="noStrike">
                <a:solidFill>
                  <a:srgbClr val="595959"/>
                </a:solidFill>
                <a:latin typeface="等线"/>
              </a:defRPr>
            </a:pPr>
            <a:endParaRPr lang="zh-CN"/>
          </a:p>
        </c:txPr>
        <c:crossAx val="2094734553"/>
        <c:crosses val="autoZero"/>
        <c:auto val="1"/>
        <c:lblAlgn val="ctr"/>
        <c:lblOffset val="100"/>
        <c:noMultiLvlLbl val="1"/>
      </c:catAx>
      <c:valAx>
        <c:axId val="2094734553"/>
        <c:scaling>
          <c:orientation val="minMax"/>
        </c:scaling>
        <c:delete val="0"/>
        <c:axPos val="l"/>
        <c:majorGridlines>
          <c:spPr>
            <a:ln w="12700" cap="flat">
              <a:solidFill>
                <a:srgbClr val="D9D9D9"/>
              </a:solidFill>
              <a:prstDash val="solid"/>
              <a:round/>
            </a:ln>
          </c:spPr>
        </c:majorGridlines>
        <c:title>
          <c:tx>
            <c:rich>
              <a:bodyPr rot="-5400000"/>
              <a:lstStyle/>
              <a:p>
                <a:pPr>
                  <a:defRPr sz="1000" b="0" i="0" u="none" strike="noStrike">
                    <a:solidFill>
                      <a:srgbClr val="595959"/>
                    </a:solidFill>
                    <a:latin typeface="等线"/>
                  </a:defRPr>
                </a:pPr>
                <a:r>
                  <a:rPr lang="es-ES" sz="1000" b="0" i="0" u="none" strike="noStrike">
                    <a:solidFill>
                      <a:srgbClr val="595959"/>
                    </a:solidFill>
                    <a:latin typeface="等线"/>
                  </a:rPr>
                  <a:t>Cost ratio</a:t>
                </a:r>
              </a:p>
            </c:rich>
          </c:tx>
          <c:overlay val="1"/>
        </c:title>
        <c:numFmt formatCode="0.##" sourceLinked="0"/>
        <c:majorTickMark val="none"/>
        <c:minorTickMark val="none"/>
        <c:tickLblPos val="nextTo"/>
        <c:spPr>
          <a:ln w="12700" cap="flat">
            <a:noFill/>
            <a:prstDash val="solid"/>
            <a:round/>
          </a:ln>
        </c:spPr>
        <c:txPr>
          <a:bodyPr rot="0"/>
          <a:lstStyle/>
          <a:p>
            <a:pPr>
              <a:defRPr sz="900" b="0" i="0" u="none" strike="noStrike">
                <a:solidFill>
                  <a:srgbClr val="595959"/>
                </a:solidFill>
                <a:latin typeface="等线"/>
              </a:defRPr>
            </a:pPr>
            <a:endParaRPr lang="zh-CN"/>
          </a:p>
        </c:txPr>
        <c:crossAx val="2094734552"/>
        <c:crosses val="autoZero"/>
        <c:crossBetween val="between"/>
        <c:majorUnit val="0.4"/>
        <c:minorUnit val="0.2"/>
      </c:valAx>
      <c:spPr>
        <a:noFill/>
        <a:ln w="12700" cap="flat">
          <a:noFill/>
          <a:miter lim="400000"/>
        </a:ln>
        <a:effectLst/>
      </c:spPr>
    </c:plotArea>
    <c:plotVisOnly val="1"/>
    <c:dispBlanksAs val="gap"/>
    <c:showDLblsOverMax val="1"/>
  </c:chart>
  <c:spPr>
    <a:solidFill>
      <a:srgbClr val="FFFFFF"/>
    </a:solidFill>
    <a:ln w="12700" cap="flat">
      <a:solidFill>
        <a:srgbClr val="D9D9D9"/>
      </a:solidFill>
      <a:prstDash val="solid"/>
      <a:round/>
    </a:ln>
    <a:effectLst/>
  </c:spPr>
  <c:externalData r:id="rId1">
    <c:autoUpdate val="0"/>
  </c:externalData>
</c:chartSpace>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just" defTabSz="2667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等线 Light"/>
            <a:ea typeface="等线 Light"/>
            <a:cs typeface="等线 Light"/>
            <a:sym typeface="等线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4615</Words>
  <Characters>26307</Characters>
  <Application>Microsoft Office Word</Application>
  <DocSecurity>0</DocSecurity>
  <Lines>219</Lines>
  <Paragraphs>61</Paragraphs>
  <ScaleCrop>false</ScaleCrop>
  <Company/>
  <LinksUpToDate>false</LinksUpToDate>
  <CharactersWithSpaces>30861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qingfeng xu</cp:lastModifiedBy>
  <cp:revision>2</cp:revision>
  <dcterms:created xsi:type="dcterms:W3CDTF">2020-06-17T15:30:00Z</dcterms:created>
  <dcterms:modified xsi:type="dcterms:W3CDTF">2020-06-17T15:30:00Z</dcterms:modified>
</cp:coreProperties>
</file>